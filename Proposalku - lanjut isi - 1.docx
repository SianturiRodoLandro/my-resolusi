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31A" w:rsidRPr="0054131A" w:rsidRDefault="00555B24" w:rsidP="0054131A">
      <w:pPr>
        <w:widowControl w:val="0"/>
        <w:autoSpaceDE w:val="0"/>
        <w:autoSpaceDN w:val="0"/>
        <w:adjustRightInd w:val="0"/>
        <w:spacing w:line="360" w:lineRule="auto"/>
        <w:ind w:right="-9"/>
        <w:jc w:val="center"/>
        <w:rPr>
          <w:rFonts w:ascii="Times New Roman" w:eastAsia="Times New Roman" w:hAnsi="Times New Roman" w:cs="Times New Roman"/>
          <w:b/>
          <w:bCs/>
          <w:sz w:val="32"/>
          <w:szCs w:val="32"/>
        </w:rPr>
      </w:pPr>
      <w:r w:rsidRPr="0054131A">
        <w:rPr>
          <w:rFonts w:ascii="Times New Roman" w:eastAsia="Times New Roman" w:hAnsi="Times New Roman" w:cs="Times New Roman"/>
          <w:b/>
          <w:bCs/>
          <w:sz w:val="32"/>
          <w:szCs w:val="32"/>
        </w:rPr>
        <w:t xml:space="preserve">Sistem Informasi Employment Requisition </w:t>
      </w:r>
    </w:p>
    <w:p w:rsidR="00BD4F5A" w:rsidRDefault="00BE4F36" w:rsidP="0054131A">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proofErr w:type="gramStart"/>
      <w:r>
        <w:rPr>
          <w:rFonts w:ascii="Times New Roman" w:eastAsia="Times New Roman" w:hAnsi="Times New Roman" w:cs="Times New Roman"/>
          <w:b/>
          <w:bCs/>
          <w:sz w:val="32"/>
          <w:szCs w:val="32"/>
        </w:rPr>
        <w:t>di</w:t>
      </w:r>
      <w:proofErr w:type="gramEnd"/>
      <w:r>
        <w:rPr>
          <w:rFonts w:ascii="Times New Roman" w:eastAsia="Times New Roman" w:hAnsi="Times New Roman" w:cs="Times New Roman"/>
          <w:b/>
          <w:bCs/>
          <w:sz w:val="32"/>
          <w:szCs w:val="32"/>
        </w:rPr>
        <w:t xml:space="preserve"> </w:t>
      </w:r>
      <w:r w:rsidR="00955224">
        <w:rPr>
          <w:rFonts w:ascii="Times New Roman" w:eastAsia="Times New Roman" w:hAnsi="Times New Roman" w:cs="Times New Roman"/>
          <w:b/>
          <w:bCs/>
          <w:sz w:val="32"/>
          <w:szCs w:val="32"/>
        </w:rPr>
        <w:t>PT.</w:t>
      </w:r>
      <w:r w:rsidR="00C9278F">
        <w:rPr>
          <w:rFonts w:ascii="Times New Roman" w:eastAsia="Times New Roman" w:hAnsi="Times New Roman" w:cs="Times New Roman"/>
          <w:b/>
          <w:bCs/>
          <w:sz w:val="32"/>
          <w:szCs w:val="32"/>
        </w:rPr>
        <w:t xml:space="preserve"> Ciba Vision Batam</w:t>
      </w:r>
      <w:bookmarkStart w:id="0" w:name="_GoBack"/>
      <w:bookmarkEnd w:id="0"/>
    </w:p>
    <w:p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b/>
          <w:bCs/>
        </w:rPr>
      </w:pPr>
    </w:p>
    <w:p w:rsidR="0054131A" w:rsidRDefault="0054131A">
      <w:pPr>
        <w:widowControl w:val="0"/>
        <w:autoSpaceDE w:val="0"/>
        <w:autoSpaceDN w:val="0"/>
        <w:adjustRightInd w:val="0"/>
        <w:spacing w:line="360" w:lineRule="auto"/>
        <w:ind w:right="-9"/>
        <w:jc w:val="center"/>
        <w:rPr>
          <w:rFonts w:ascii="Times New Roman" w:eastAsia="Times New Roman" w:hAnsi="Times New Roman" w:cs="Times New Roman"/>
          <w:b/>
          <w:bCs/>
        </w:rPr>
      </w:pPr>
    </w:p>
    <w:p w:rsidR="00BD4F5A" w:rsidRDefault="003A1D0B">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PROPOSAL TUGAS AKHIR</w:t>
      </w:r>
    </w:p>
    <w:p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b/>
          <w:bCs/>
        </w:rPr>
      </w:pPr>
    </w:p>
    <w:p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b/>
          <w:bCs/>
        </w:rPr>
      </w:pPr>
    </w:p>
    <w:p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b/>
          <w:bCs/>
        </w:rPr>
      </w:pPr>
    </w:p>
    <w:p w:rsidR="00BD4F5A" w:rsidRDefault="003A1D0B">
      <w:pPr>
        <w:widowControl w:val="0"/>
        <w:autoSpaceDE w:val="0"/>
        <w:autoSpaceDN w:val="0"/>
        <w:adjustRightInd w:val="0"/>
        <w:spacing w:line="360" w:lineRule="auto"/>
        <w:ind w:right="-9"/>
        <w:jc w:val="center"/>
        <w:rPr>
          <w:rFonts w:ascii="Times New Roman" w:eastAsia="Times New Roman" w:hAnsi="Times New Roman" w:cs="Times New Roman"/>
        </w:rPr>
      </w:pPr>
      <w:r>
        <w:rPr>
          <w:rFonts w:ascii="Times New Roman" w:eastAsia="Times New Roman" w:hAnsi="Times New Roman" w:cs="Times New Roman"/>
        </w:rPr>
        <w:t>Oleh:</w:t>
      </w:r>
    </w:p>
    <w:p w:rsidR="00BD4F5A" w:rsidRDefault="0054131A">
      <w:pPr>
        <w:widowControl w:val="0"/>
        <w:autoSpaceDE w:val="0"/>
        <w:autoSpaceDN w:val="0"/>
        <w:adjustRightInd w:val="0"/>
        <w:spacing w:line="360" w:lineRule="auto"/>
        <w:ind w:right="-9"/>
        <w:jc w:val="center"/>
        <w:rPr>
          <w:rFonts w:ascii="Times New Roman" w:eastAsia="Times New Roman" w:hAnsi="Times New Roman" w:cs="Times New Roman"/>
          <w:b/>
          <w:bCs/>
        </w:rPr>
      </w:pPr>
      <w:r w:rsidRPr="0054131A">
        <w:rPr>
          <w:rFonts w:ascii="Times New Roman" w:eastAsia="Times New Roman" w:hAnsi="Times New Roman" w:cs="Times New Roman"/>
          <w:b/>
          <w:bCs/>
        </w:rPr>
        <w:t>Rodo Landro Sianturi</w:t>
      </w:r>
      <w:r w:rsidRPr="0054131A">
        <w:rPr>
          <w:rFonts w:ascii="Times New Roman" w:eastAsia="Times New Roman" w:hAnsi="Times New Roman" w:cs="Times New Roman"/>
          <w:b/>
          <w:bCs/>
        </w:rPr>
        <w:tab/>
        <w:t>3311612013</w:t>
      </w:r>
    </w:p>
    <w:p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b/>
          <w:bCs/>
        </w:rPr>
      </w:pPr>
    </w:p>
    <w:p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b/>
          <w:bCs/>
        </w:rPr>
      </w:pPr>
    </w:p>
    <w:p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b/>
          <w:bCs/>
        </w:rPr>
      </w:pPr>
    </w:p>
    <w:p w:rsidR="00BD4F5A" w:rsidRDefault="003A1D0B">
      <w:pPr>
        <w:widowControl w:val="0"/>
        <w:autoSpaceDE w:val="0"/>
        <w:autoSpaceDN w:val="0"/>
        <w:adjustRightInd w:val="0"/>
        <w:spacing w:line="360" w:lineRule="auto"/>
        <w:ind w:right="-9"/>
        <w:jc w:val="center"/>
        <w:rPr>
          <w:rFonts w:ascii="Times New Roman" w:eastAsia="Times New Roman" w:hAnsi="Times New Roman" w:cs="Times New Roman"/>
        </w:rPr>
      </w:pPr>
      <w:r>
        <w:rPr>
          <w:rFonts w:ascii="Times New Roman" w:eastAsia="Times New Roman" w:hAnsi="Times New Roman" w:cs="Times New Roman"/>
        </w:rPr>
        <w:t xml:space="preserve">Disusun untuk pengajuan proposal Tugas Akhir Program Diploma </w:t>
      </w:r>
      <w:r w:rsidR="004A6AD9" w:rsidRPr="004A6AD9">
        <w:rPr>
          <w:rFonts w:ascii="Times New Roman" w:eastAsia="Times New Roman" w:hAnsi="Times New Roman" w:cs="Times New Roman"/>
        </w:rPr>
        <w:t>III</w:t>
      </w:r>
    </w:p>
    <w:p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rPr>
      </w:pPr>
    </w:p>
    <w:p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rPr>
      </w:pPr>
    </w:p>
    <w:p w:rsidR="00787FE6" w:rsidRDefault="00787FE6">
      <w:pPr>
        <w:widowControl w:val="0"/>
        <w:autoSpaceDE w:val="0"/>
        <w:autoSpaceDN w:val="0"/>
        <w:adjustRightInd w:val="0"/>
        <w:spacing w:line="360" w:lineRule="auto"/>
        <w:ind w:right="-9"/>
        <w:jc w:val="center"/>
        <w:rPr>
          <w:rFonts w:ascii="Times New Roman" w:eastAsia="Times New Roman" w:hAnsi="Times New Roman" w:cs="Times New Roman"/>
        </w:rPr>
      </w:pPr>
    </w:p>
    <w:p w:rsidR="00BD4F5A" w:rsidRDefault="00787FE6">
      <w:pPr>
        <w:widowControl w:val="0"/>
        <w:autoSpaceDE w:val="0"/>
        <w:autoSpaceDN w:val="0"/>
        <w:adjustRightInd w:val="0"/>
        <w:spacing w:line="360" w:lineRule="auto"/>
        <w:ind w:right="-9"/>
        <w:jc w:val="center"/>
        <w:rPr>
          <w:rFonts w:ascii="Times New Roman" w:eastAsia="Times New Roman" w:hAnsi="Times New Roman" w:cs="Times New Roman"/>
        </w:rPr>
      </w:pPr>
      <w:r>
        <w:rPr>
          <w:noProof/>
        </w:rPr>
        <w:drawing>
          <wp:inline distT="0" distB="0" distL="0" distR="0" wp14:anchorId="2C5E200B" wp14:editId="32000157">
            <wp:extent cx="17145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276350"/>
                    </a:xfrm>
                    <a:prstGeom prst="rect">
                      <a:avLst/>
                    </a:prstGeom>
                    <a:noFill/>
                    <a:ln>
                      <a:noFill/>
                    </a:ln>
                  </pic:spPr>
                </pic:pic>
              </a:graphicData>
            </a:graphic>
          </wp:inline>
        </w:drawing>
      </w:r>
    </w:p>
    <w:p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rPr>
      </w:pPr>
    </w:p>
    <w:p w:rsidR="0054131A" w:rsidRDefault="00691399">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 xml:space="preserve">PROGRAM STUDI </w:t>
      </w:r>
      <w:r w:rsidR="003A1D0B" w:rsidRPr="0054131A">
        <w:rPr>
          <w:rFonts w:ascii="Times New Roman" w:eastAsia="Times New Roman" w:hAnsi="Times New Roman" w:cs="Times New Roman"/>
          <w:b/>
          <w:bCs/>
        </w:rPr>
        <w:t>TEKNIK INFORMATIKA</w:t>
      </w:r>
      <w:r w:rsidR="00A8035C" w:rsidRPr="0054131A">
        <w:rPr>
          <w:rFonts w:ascii="Times New Roman" w:eastAsia="Times New Roman" w:hAnsi="Times New Roman" w:cs="Times New Roman"/>
          <w:b/>
          <w:bCs/>
        </w:rPr>
        <w:t xml:space="preserve"> </w:t>
      </w:r>
    </w:p>
    <w:p w:rsidR="00BD4F5A" w:rsidRDefault="003A1D0B">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JURUSAN TEKNIK INFORMATIKA</w:t>
      </w:r>
    </w:p>
    <w:p w:rsidR="00BD4F5A" w:rsidRDefault="003A1D0B">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POLITEKNIK NEGERI BATAM</w:t>
      </w:r>
    </w:p>
    <w:p w:rsidR="00BD4F5A" w:rsidRDefault="003A1D0B">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BATAM</w:t>
      </w:r>
    </w:p>
    <w:p w:rsidR="00691399" w:rsidRDefault="0054131A">
      <w:pPr>
        <w:widowControl w:val="0"/>
        <w:autoSpaceDE w:val="0"/>
        <w:autoSpaceDN w:val="0"/>
        <w:adjustRightInd w:val="0"/>
        <w:spacing w:line="360" w:lineRule="auto"/>
        <w:ind w:right="-9"/>
        <w:jc w:val="center"/>
        <w:rPr>
          <w:rFonts w:ascii="Times New Roman" w:eastAsia="Times New Roman" w:hAnsi="Times New Roman" w:cs="Times New Roman"/>
          <w:b/>
          <w:bCs/>
        </w:rPr>
        <w:sectPr w:rsidR="00691399">
          <w:footerReference w:type="default" r:id="rId10"/>
          <w:pgSz w:w="11900" w:h="16840"/>
          <w:pgMar w:top="2268" w:right="1701" w:bottom="1701" w:left="2268" w:header="720" w:footer="720" w:gutter="0"/>
          <w:cols w:space="720"/>
          <w:noEndnote/>
        </w:sectPr>
      </w:pPr>
      <w:r>
        <w:rPr>
          <w:rFonts w:ascii="Times New Roman" w:eastAsia="Times New Roman" w:hAnsi="Times New Roman" w:cs="Times New Roman"/>
          <w:b/>
          <w:bCs/>
        </w:rPr>
        <w:t>2019</w:t>
      </w:r>
    </w:p>
    <w:p w:rsidR="00BD4F5A" w:rsidRDefault="003A1D0B">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lastRenderedPageBreak/>
        <w:t>HALAMAN PENGESAHAN PROPOSAL</w:t>
      </w:r>
    </w:p>
    <w:p w:rsidR="00691399" w:rsidRDefault="00691399">
      <w:pPr>
        <w:widowControl w:val="0"/>
        <w:autoSpaceDE w:val="0"/>
        <w:autoSpaceDN w:val="0"/>
        <w:adjustRightInd w:val="0"/>
        <w:spacing w:line="360" w:lineRule="auto"/>
        <w:ind w:right="-9"/>
        <w:jc w:val="center"/>
        <w:rPr>
          <w:rFonts w:ascii="Times New Roman" w:eastAsia="Times New Roman" w:hAnsi="Times New Roman" w:cs="Times New Roman"/>
          <w:b/>
          <w:bCs/>
        </w:rPr>
      </w:pPr>
    </w:p>
    <w:p w:rsidR="0054131A" w:rsidRPr="0054131A" w:rsidRDefault="0054131A" w:rsidP="0054131A">
      <w:pPr>
        <w:widowControl w:val="0"/>
        <w:autoSpaceDE w:val="0"/>
        <w:autoSpaceDN w:val="0"/>
        <w:adjustRightInd w:val="0"/>
        <w:spacing w:line="360" w:lineRule="auto"/>
        <w:ind w:right="-9"/>
        <w:jc w:val="center"/>
        <w:rPr>
          <w:rFonts w:ascii="Times New Roman" w:eastAsia="Times New Roman" w:hAnsi="Times New Roman" w:cs="Times New Roman"/>
          <w:b/>
          <w:bCs/>
          <w:sz w:val="28"/>
        </w:rPr>
      </w:pPr>
      <w:r w:rsidRPr="0054131A">
        <w:rPr>
          <w:rFonts w:ascii="Times New Roman" w:eastAsia="Times New Roman" w:hAnsi="Times New Roman" w:cs="Times New Roman"/>
          <w:b/>
          <w:bCs/>
          <w:sz w:val="28"/>
        </w:rPr>
        <w:t xml:space="preserve">SISTEM INFORMASI EMPLOYMENT REQUISITION </w:t>
      </w:r>
    </w:p>
    <w:p w:rsidR="00BD4F5A" w:rsidRDefault="00BE4F36" w:rsidP="0054131A">
      <w:pPr>
        <w:widowControl w:val="0"/>
        <w:autoSpaceDE w:val="0"/>
        <w:autoSpaceDN w:val="0"/>
        <w:adjustRightInd w:val="0"/>
        <w:spacing w:line="360" w:lineRule="auto"/>
        <w:ind w:right="-9"/>
        <w:jc w:val="center"/>
        <w:rPr>
          <w:rFonts w:ascii="Times New Roman" w:eastAsia="Times New Roman" w:hAnsi="Times New Roman" w:cs="Times New Roman"/>
          <w:b/>
          <w:bCs/>
        </w:rPr>
      </w:pPr>
      <w:proofErr w:type="gramStart"/>
      <w:r>
        <w:rPr>
          <w:rFonts w:ascii="Times New Roman" w:eastAsia="Times New Roman" w:hAnsi="Times New Roman" w:cs="Times New Roman"/>
          <w:b/>
          <w:bCs/>
          <w:sz w:val="28"/>
        </w:rPr>
        <w:t>di</w:t>
      </w:r>
      <w:proofErr w:type="gramEnd"/>
      <w:r>
        <w:rPr>
          <w:rFonts w:ascii="Times New Roman" w:eastAsia="Times New Roman" w:hAnsi="Times New Roman" w:cs="Times New Roman"/>
          <w:b/>
          <w:bCs/>
          <w:sz w:val="28"/>
        </w:rPr>
        <w:t xml:space="preserve"> </w:t>
      </w:r>
      <w:r w:rsidR="00955224">
        <w:rPr>
          <w:rFonts w:ascii="Times New Roman" w:eastAsia="Times New Roman" w:hAnsi="Times New Roman" w:cs="Times New Roman"/>
          <w:b/>
          <w:bCs/>
          <w:sz w:val="28"/>
        </w:rPr>
        <w:t>PT. CIBA VISION BATAM</w:t>
      </w:r>
    </w:p>
    <w:p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b/>
          <w:bCs/>
        </w:rPr>
      </w:pPr>
    </w:p>
    <w:p w:rsidR="00BD4F5A" w:rsidRDefault="00691399">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Oleh</w:t>
      </w:r>
      <w:r w:rsidR="003A1D0B">
        <w:rPr>
          <w:rFonts w:ascii="Times New Roman" w:eastAsia="Times New Roman" w:hAnsi="Times New Roman" w:cs="Times New Roman"/>
          <w:b/>
          <w:bCs/>
        </w:rPr>
        <w:t>:</w:t>
      </w:r>
    </w:p>
    <w:p w:rsidR="00BD4F5A" w:rsidRDefault="0054131A">
      <w:pPr>
        <w:widowControl w:val="0"/>
        <w:autoSpaceDE w:val="0"/>
        <w:autoSpaceDN w:val="0"/>
        <w:adjustRightInd w:val="0"/>
        <w:spacing w:line="360" w:lineRule="auto"/>
        <w:ind w:right="-9"/>
        <w:jc w:val="center"/>
        <w:rPr>
          <w:rFonts w:ascii="Times New Roman" w:eastAsia="Times New Roman" w:hAnsi="Times New Roman" w:cs="Times New Roman"/>
          <w:b/>
          <w:bCs/>
        </w:rPr>
      </w:pPr>
      <w:r w:rsidRPr="0054131A">
        <w:rPr>
          <w:rFonts w:ascii="Times New Roman" w:eastAsia="Times New Roman" w:hAnsi="Times New Roman" w:cs="Times New Roman"/>
          <w:b/>
          <w:bCs/>
        </w:rPr>
        <w:t>Rodo Landro Sianturi</w:t>
      </w:r>
      <w:r w:rsidRPr="0054131A">
        <w:rPr>
          <w:rFonts w:ascii="Times New Roman" w:eastAsia="Times New Roman" w:hAnsi="Times New Roman" w:cs="Times New Roman"/>
          <w:b/>
          <w:bCs/>
        </w:rPr>
        <w:tab/>
        <w:t>3311612013</w:t>
      </w:r>
    </w:p>
    <w:p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b/>
          <w:bCs/>
        </w:rPr>
      </w:pPr>
    </w:p>
    <w:p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b/>
          <w:bCs/>
        </w:rPr>
      </w:pPr>
    </w:p>
    <w:p w:rsidR="00BD4F5A" w:rsidRDefault="003A1D0B">
      <w:pPr>
        <w:widowControl w:val="0"/>
        <w:autoSpaceDE w:val="0"/>
        <w:autoSpaceDN w:val="0"/>
        <w:adjustRightInd w:val="0"/>
        <w:spacing w:line="360" w:lineRule="auto"/>
        <w:ind w:right="-9"/>
        <w:jc w:val="center"/>
        <w:rPr>
          <w:rFonts w:ascii="Times New Roman" w:eastAsia="Times New Roman" w:hAnsi="Times New Roman" w:cs="Times New Roman"/>
        </w:rPr>
      </w:pPr>
      <w:r>
        <w:rPr>
          <w:rFonts w:ascii="Times New Roman" w:eastAsia="Times New Roman" w:hAnsi="Times New Roman" w:cs="Times New Roman"/>
        </w:rPr>
        <w:t>Proposal ini telah dikonsultasikan dengan dosen pembimbing</w:t>
      </w:r>
    </w:p>
    <w:p w:rsidR="00BD4F5A" w:rsidRDefault="003A1D0B">
      <w:pPr>
        <w:widowControl w:val="0"/>
        <w:autoSpaceDE w:val="0"/>
        <w:autoSpaceDN w:val="0"/>
        <w:adjustRightInd w:val="0"/>
        <w:spacing w:line="360" w:lineRule="auto"/>
        <w:ind w:right="-9"/>
        <w:jc w:val="center"/>
        <w:rPr>
          <w:rFonts w:ascii="Times New Roman" w:eastAsia="Times New Roman" w:hAnsi="Times New Roman" w:cs="Times New Roman"/>
        </w:rPr>
      </w:pPr>
      <w:r>
        <w:rPr>
          <w:rFonts w:ascii="Times New Roman" w:eastAsia="Times New Roman" w:hAnsi="Times New Roman" w:cs="Times New Roman"/>
        </w:rPr>
        <w:t xml:space="preserve">sebagai persyaratan untuk </w:t>
      </w:r>
      <w:r w:rsidR="00691399">
        <w:rPr>
          <w:rFonts w:ascii="Times New Roman" w:eastAsia="Times New Roman" w:hAnsi="Times New Roman" w:cs="Times New Roman"/>
        </w:rPr>
        <w:t xml:space="preserve">melaksanakan </w:t>
      </w:r>
      <w:r>
        <w:rPr>
          <w:rFonts w:ascii="Times New Roman" w:eastAsia="Times New Roman" w:hAnsi="Times New Roman" w:cs="Times New Roman"/>
        </w:rPr>
        <w:t>sidang proposal</w:t>
      </w:r>
    </w:p>
    <w:p w:rsidR="00BD4F5A" w:rsidRDefault="003A1D0B">
      <w:pPr>
        <w:widowControl w:val="0"/>
        <w:autoSpaceDE w:val="0"/>
        <w:autoSpaceDN w:val="0"/>
        <w:adjustRightInd w:val="0"/>
        <w:spacing w:line="360" w:lineRule="auto"/>
        <w:ind w:right="-9"/>
        <w:jc w:val="center"/>
        <w:rPr>
          <w:rFonts w:ascii="Times New Roman" w:eastAsia="Times New Roman" w:hAnsi="Times New Roman" w:cs="Times New Roman"/>
        </w:rPr>
      </w:pPr>
      <w:r>
        <w:rPr>
          <w:rFonts w:ascii="Times New Roman" w:eastAsia="Times New Roman" w:hAnsi="Times New Roman" w:cs="Times New Roman"/>
        </w:rPr>
        <w:t>di</w:t>
      </w:r>
    </w:p>
    <w:p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rPr>
      </w:pPr>
    </w:p>
    <w:p w:rsidR="00BD4F5A" w:rsidRDefault="003A1D0B">
      <w:pPr>
        <w:widowControl w:val="0"/>
        <w:autoSpaceDE w:val="0"/>
        <w:autoSpaceDN w:val="0"/>
        <w:adjustRightInd w:val="0"/>
        <w:spacing w:line="360" w:lineRule="auto"/>
        <w:ind w:right="-9"/>
        <w:jc w:val="center"/>
        <w:rPr>
          <w:rFonts w:ascii="Times New Roman" w:eastAsia="Times New Roman" w:hAnsi="Times New Roman" w:cs="Times New Roman"/>
        </w:rPr>
      </w:pPr>
      <w:r>
        <w:rPr>
          <w:rFonts w:ascii="Times New Roman" w:eastAsia="Times New Roman" w:hAnsi="Times New Roman" w:cs="Times New Roman"/>
        </w:rPr>
        <w:t xml:space="preserve">PROGRAM DIPLOMA </w:t>
      </w:r>
      <w:r w:rsidR="0054131A" w:rsidRPr="0054131A">
        <w:rPr>
          <w:rFonts w:ascii="Times New Roman" w:eastAsia="Times New Roman" w:hAnsi="Times New Roman" w:cs="Times New Roman"/>
        </w:rPr>
        <w:t>III</w:t>
      </w:r>
    </w:p>
    <w:p w:rsidR="0054131A" w:rsidRDefault="003A1D0B">
      <w:pPr>
        <w:widowControl w:val="0"/>
        <w:autoSpaceDE w:val="0"/>
        <w:autoSpaceDN w:val="0"/>
        <w:adjustRightInd w:val="0"/>
        <w:spacing w:line="360" w:lineRule="auto"/>
        <w:ind w:right="-9"/>
        <w:jc w:val="center"/>
        <w:rPr>
          <w:rFonts w:ascii="Times New Roman" w:eastAsia="Times New Roman" w:hAnsi="Times New Roman" w:cs="Times New Roman"/>
        </w:rPr>
      </w:pPr>
      <w:r>
        <w:rPr>
          <w:rFonts w:ascii="Times New Roman" w:eastAsia="Times New Roman" w:hAnsi="Times New Roman" w:cs="Times New Roman"/>
        </w:rPr>
        <w:t xml:space="preserve">PROGRAM STUDI </w:t>
      </w:r>
      <w:r w:rsidRPr="0054131A">
        <w:rPr>
          <w:rFonts w:ascii="Times New Roman" w:eastAsia="Times New Roman" w:hAnsi="Times New Roman" w:cs="Times New Roman"/>
        </w:rPr>
        <w:t>TEKNIK INFORMA</w:t>
      </w:r>
      <w:r w:rsidR="001F3FCF" w:rsidRPr="0054131A">
        <w:rPr>
          <w:rFonts w:ascii="Times New Roman" w:eastAsia="Times New Roman" w:hAnsi="Times New Roman" w:cs="Times New Roman"/>
        </w:rPr>
        <w:t>TIKA</w:t>
      </w:r>
      <w:r w:rsidR="00A8035C" w:rsidRPr="0054131A">
        <w:rPr>
          <w:rFonts w:ascii="Times New Roman" w:eastAsia="Times New Roman" w:hAnsi="Times New Roman" w:cs="Times New Roman"/>
        </w:rPr>
        <w:t xml:space="preserve"> </w:t>
      </w:r>
    </w:p>
    <w:p w:rsidR="00BD4F5A" w:rsidRDefault="003A1D0B">
      <w:pPr>
        <w:widowControl w:val="0"/>
        <w:autoSpaceDE w:val="0"/>
        <w:autoSpaceDN w:val="0"/>
        <w:adjustRightInd w:val="0"/>
        <w:spacing w:line="360" w:lineRule="auto"/>
        <w:ind w:right="-9"/>
        <w:jc w:val="center"/>
        <w:rPr>
          <w:rFonts w:ascii="Times New Roman" w:eastAsia="Times New Roman" w:hAnsi="Times New Roman" w:cs="Times New Roman"/>
        </w:rPr>
      </w:pPr>
      <w:r>
        <w:rPr>
          <w:rFonts w:ascii="Times New Roman" w:eastAsia="Times New Roman" w:hAnsi="Times New Roman" w:cs="Times New Roman"/>
        </w:rPr>
        <w:t>JURUSAN TEKNIK INFORMATIKA</w:t>
      </w:r>
    </w:p>
    <w:p w:rsidR="00BD4F5A" w:rsidRDefault="003A1D0B">
      <w:pPr>
        <w:widowControl w:val="0"/>
        <w:autoSpaceDE w:val="0"/>
        <w:autoSpaceDN w:val="0"/>
        <w:adjustRightInd w:val="0"/>
        <w:spacing w:line="360" w:lineRule="auto"/>
        <w:ind w:right="-9"/>
        <w:jc w:val="center"/>
        <w:rPr>
          <w:rFonts w:ascii="Times New Roman" w:eastAsia="Times New Roman" w:hAnsi="Times New Roman" w:cs="Times New Roman"/>
        </w:rPr>
      </w:pPr>
      <w:r>
        <w:rPr>
          <w:rFonts w:ascii="Times New Roman" w:eastAsia="Times New Roman" w:hAnsi="Times New Roman" w:cs="Times New Roman"/>
        </w:rPr>
        <w:t>POLITEKNIK NEGERI BATAM</w:t>
      </w:r>
    </w:p>
    <w:p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rPr>
      </w:pPr>
    </w:p>
    <w:p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rPr>
      </w:pPr>
    </w:p>
    <w:p w:rsidR="00BD4F5A" w:rsidRDefault="00BD4F5A">
      <w:pPr>
        <w:widowControl w:val="0"/>
        <w:autoSpaceDE w:val="0"/>
        <w:autoSpaceDN w:val="0"/>
        <w:adjustRightInd w:val="0"/>
        <w:spacing w:line="360" w:lineRule="auto"/>
        <w:ind w:right="-9"/>
        <w:jc w:val="center"/>
        <w:rPr>
          <w:rFonts w:ascii="Times New Roman" w:eastAsia="Times New Roman" w:hAnsi="Times New Roman" w:cs="Times New Roman"/>
        </w:rPr>
      </w:pPr>
    </w:p>
    <w:p w:rsidR="00BD4F5A" w:rsidRDefault="0054131A">
      <w:pPr>
        <w:widowControl w:val="0"/>
        <w:autoSpaceDE w:val="0"/>
        <w:autoSpaceDN w:val="0"/>
        <w:adjustRightInd w:val="0"/>
        <w:spacing w:line="360" w:lineRule="auto"/>
        <w:ind w:right="-9"/>
        <w:jc w:val="center"/>
        <w:rPr>
          <w:rFonts w:ascii="Times New Roman" w:eastAsia="Times New Roman" w:hAnsi="Times New Roman" w:cs="Times New Roman"/>
        </w:rPr>
      </w:pPr>
      <w:r>
        <w:rPr>
          <w:rFonts w:ascii="Times New Roman" w:eastAsia="Times New Roman" w:hAnsi="Times New Roman" w:cs="Times New Roman"/>
        </w:rPr>
        <w:t xml:space="preserve">Batam, </w:t>
      </w:r>
      <w:r w:rsidR="00C867A3">
        <w:rPr>
          <w:rFonts w:ascii="Times New Roman" w:eastAsia="Times New Roman" w:hAnsi="Times New Roman" w:cs="Times New Roman"/>
        </w:rPr>
        <w:t>22</w:t>
      </w:r>
      <w:r>
        <w:rPr>
          <w:rFonts w:ascii="Times New Roman" w:eastAsia="Times New Roman" w:hAnsi="Times New Roman" w:cs="Times New Roman"/>
        </w:rPr>
        <w:t xml:space="preserve"> Februari 2019</w:t>
      </w:r>
    </w:p>
    <w:p w:rsidR="00BD4F5A" w:rsidRDefault="003A1D0B">
      <w:pPr>
        <w:widowControl w:val="0"/>
        <w:autoSpaceDE w:val="0"/>
        <w:autoSpaceDN w:val="0"/>
        <w:adjustRightInd w:val="0"/>
        <w:spacing w:line="360" w:lineRule="auto"/>
        <w:ind w:right="-9"/>
        <w:jc w:val="center"/>
        <w:rPr>
          <w:rFonts w:ascii="Times New Roman" w:eastAsia="Times New Roman" w:hAnsi="Times New Roman" w:cs="Times New Roman"/>
        </w:rPr>
      </w:pPr>
      <w:r>
        <w:rPr>
          <w:rFonts w:ascii="Times New Roman" w:eastAsia="Times New Roman" w:hAnsi="Times New Roman" w:cs="Times New Roman"/>
        </w:rPr>
        <w:t>Disetujui oleh:</w:t>
      </w:r>
    </w:p>
    <w:p w:rsidR="002A4763" w:rsidRDefault="002A4763">
      <w:pPr>
        <w:widowControl w:val="0"/>
        <w:autoSpaceDE w:val="0"/>
        <w:autoSpaceDN w:val="0"/>
        <w:adjustRightInd w:val="0"/>
        <w:spacing w:line="360" w:lineRule="auto"/>
        <w:ind w:right="-9"/>
        <w:jc w:val="center"/>
        <w:rPr>
          <w:rFonts w:ascii="Times New Roman" w:eastAsia="Times New Roman" w:hAnsi="Times New Roman" w:cs="Times New Roman"/>
        </w:rPr>
      </w:pPr>
    </w:p>
    <w:p w:rsidR="002A4763" w:rsidRDefault="002A4763">
      <w:pPr>
        <w:widowControl w:val="0"/>
        <w:autoSpaceDE w:val="0"/>
        <w:autoSpaceDN w:val="0"/>
        <w:adjustRightInd w:val="0"/>
        <w:spacing w:line="360" w:lineRule="auto"/>
        <w:ind w:right="-9"/>
        <w:jc w:val="center"/>
        <w:rPr>
          <w:rFonts w:ascii="Times New Roman" w:eastAsia="Times New Roman" w:hAnsi="Times New Roman" w:cs="Times New Roman"/>
        </w:rPr>
      </w:pPr>
      <w:r>
        <w:rPr>
          <w:rFonts w:ascii="Times New Roman" w:eastAsia="Times New Roman" w:hAnsi="Times New Roman" w:cs="Times New Roman"/>
        </w:rPr>
        <w:t>Pembimbing</w:t>
      </w:r>
    </w:p>
    <w:p w:rsidR="002A4763" w:rsidRDefault="002A4763">
      <w:pPr>
        <w:widowControl w:val="0"/>
        <w:autoSpaceDE w:val="0"/>
        <w:autoSpaceDN w:val="0"/>
        <w:adjustRightInd w:val="0"/>
        <w:spacing w:line="360" w:lineRule="auto"/>
        <w:ind w:right="-9"/>
        <w:jc w:val="center"/>
        <w:rPr>
          <w:rFonts w:ascii="Times New Roman" w:eastAsia="Times New Roman" w:hAnsi="Times New Roman" w:cs="Times New Roman"/>
        </w:rPr>
      </w:pPr>
    </w:p>
    <w:p w:rsidR="002A4763" w:rsidRDefault="002A4763">
      <w:pPr>
        <w:widowControl w:val="0"/>
        <w:autoSpaceDE w:val="0"/>
        <w:autoSpaceDN w:val="0"/>
        <w:adjustRightInd w:val="0"/>
        <w:spacing w:line="360" w:lineRule="auto"/>
        <w:ind w:right="-9"/>
        <w:jc w:val="center"/>
        <w:rPr>
          <w:rFonts w:ascii="Times New Roman" w:eastAsia="Times New Roman" w:hAnsi="Times New Roman" w:cs="Times New Roman"/>
        </w:rPr>
      </w:pPr>
    </w:p>
    <w:p w:rsidR="002A4763" w:rsidRDefault="002A4763">
      <w:pPr>
        <w:widowControl w:val="0"/>
        <w:autoSpaceDE w:val="0"/>
        <w:autoSpaceDN w:val="0"/>
        <w:adjustRightInd w:val="0"/>
        <w:spacing w:line="360" w:lineRule="auto"/>
        <w:ind w:right="-9"/>
        <w:jc w:val="center"/>
        <w:rPr>
          <w:rFonts w:ascii="Times New Roman" w:eastAsia="Times New Roman" w:hAnsi="Times New Roman" w:cs="Times New Roman"/>
        </w:rPr>
      </w:pPr>
    </w:p>
    <w:p w:rsidR="002A4763" w:rsidRDefault="002A4763" w:rsidP="002A4763">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u w:val="single"/>
        </w:rPr>
        <w:t xml:space="preserve">Muhammad Nashrullah, </w:t>
      </w:r>
      <w:proofErr w:type="gramStart"/>
      <w:r>
        <w:rPr>
          <w:rFonts w:ascii="Times New Roman" w:eastAsia="Times New Roman" w:hAnsi="Times New Roman" w:cs="Times New Roman"/>
          <w:b/>
          <w:bCs/>
          <w:u w:val="single"/>
        </w:rPr>
        <w:t>S.ST.,</w:t>
      </w:r>
      <w:proofErr w:type="gramEnd"/>
      <w:r>
        <w:rPr>
          <w:rFonts w:ascii="Times New Roman" w:eastAsia="Times New Roman" w:hAnsi="Times New Roman" w:cs="Times New Roman"/>
          <w:b/>
          <w:bCs/>
          <w:u w:val="single"/>
        </w:rPr>
        <w:t xml:space="preserve"> M.Sc </w:t>
      </w:r>
    </w:p>
    <w:p w:rsidR="002A4763" w:rsidRDefault="002A4763" w:rsidP="002A4763">
      <w:pPr>
        <w:widowControl w:val="0"/>
        <w:autoSpaceDE w:val="0"/>
        <w:autoSpaceDN w:val="0"/>
        <w:adjustRightInd w:val="0"/>
        <w:spacing w:line="360" w:lineRule="auto"/>
        <w:ind w:right="-9"/>
        <w:jc w:val="center"/>
        <w:rPr>
          <w:rFonts w:ascii="Times New Roman" w:eastAsia="Times New Roman" w:hAnsi="Times New Roman" w:cs="Times New Roman"/>
        </w:rPr>
      </w:pPr>
      <w:proofErr w:type="gramStart"/>
      <w:r>
        <w:rPr>
          <w:rFonts w:ascii="Times New Roman" w:eastAsia="Times New Roman" w:hAnsi="Times New Roman" w:cs="Times New Roman"/>
          <w:b/>
          <w:bCs/>
        </w:rPr>
        <w:t>NIK.</w:t>
      </w:r>
      <w:proofErr w:type="gramEnd"/>
      <w:r>
        <w:rPr>
          <w:rFonts w:ascii="Times New Roman" w:eastAsia="Times New Roman" w:hAnsi="Times New Roman" w:cs="Times New Roman"/>
          <w:b/>
          <w:bCs/>
        </w:rPr>
        <w:t xml:space="preserve"> 117174</w:t>
      </w:r>
    </w:p>
    <w:p w:rsidR="00BD4F5A" w:rsidRDefault="003A1D0B">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br w:type="page"/>
      </w:r>
      <w:r w:rsidR="00F0053D">
        <w:rPr>
          <w:rFonts w:ascii="Times New Roman" w:eastAsia="Times New Roman" w:hAnsi="Times New Roman" w:cs="Times New Roman"/>
          <w:b/>
          <w:bCs/>
        </w:rPr>
        <w:lastRenderedPageBreak/>
        <w:t>ABSTRAK</w:t>
      </w:r>
    </w:p>
    <w:p w:rsidR="00F0053D" w:rsidRDefault="00F0053D">
      <w:pPr>
        <w:widowControl w:val="0"/>
        <w:autoSpaceDE w:val="0"/>
        <w:autoSpaceDN w:val="0"/>
        <w:adjustRightInd w:val="0"/>
        <w:spacing w:line="360" w:lineRule="auto"/>
        <w:ind w:right="-9"/>
        <w:jc w:val="center"/>
        <w:rPr>
          <w:rFonts w:ascii="Times New Roman" w:eastAsia="Times New Roman" w:hAnsi="Times New Roman" w:cs="Times New Roman"/>
          <w:b/>
          <w:bCs/>
        </w:rPr>
      </w:pPr>
      <w:r w:rsidRPr="00F0053D">
        <w:rPr>
          <w:rFonts w:ascii="Times New Roman" w:eastAsia="Times New Roman" w:hAnsi="Times New Roman" w:cs="Times New Roman"/>
          <w:b/>
          <w:bCs/>
        </w:rPr>
        <w:t>SISTEM INFORMASI EMPLOYMENT REQUISITION</w:t>
      </w:r>
    </w:p>
    <w:p w:rsidR="00BD4F5A" w:rsidRDefault="00BD4F5A">
      <w:pPr>
        <w:widowControl w:val="0"/>
        <w:autoSpaceDE w:val="0"/>
        <w:autoSpaceDN w:val="0"/>
        <w:adjustRightInd w:val="0"/>
        <w:spacing w:line="360" w:lineRule="auto"/>
        <w:ind w:right="-9"/>
        <w:jc w:val="both"/>
        <w:rPr>
          <w:rFonts w:ascii="Times New Roman" w:eastAsia="Times New Roman" w:hAnsi="Times New Roman" w:cs="Times New Roman"/>
        </w:rPr>
      </w:pPr>
    </w:p>
    <w:p w:rsidR="00BD4F5A" w:rsidRDefault="00AC262D" w:rsidP="00AC262D">
      <w:pPr>
        <w:widowControl w:val="0"/>
        <w:autoSpaceDE w:val="0"/>
        <w:autoSpaceDN w:val="0"/>
        <w:adjustRightInd w:val="0"/>
        <w:spacing w:line="360" w:lineRule="auto"/>
        <w:ind w:right="-9" w:firstLine="720"/>
        <w:jc w:val="both"/>
        <w:rPr>
          <w:rFonts w:ascii="Times New Roman" w:eastAsia="Times New Roman" w:hAnsi="Times New Roman" w:cs="Times New Roman"/>
        </w:rPr>
      </w:pPr>
      <w:proofErr w:type="gramStart"/>
      <w:r>
        <w:rPr>
          <w:rFonts w:ascii="Times New Roman" w:eastAsia="Times New Roman" w:hAnsi="Times New Roman" w:cs="Times New Roman"/>
        </w:rPr>
        <w:t xml:space="preserve">Saat ini perkembangan dunia teknologi informasi </w:t>
      </w:r>
      <w:r w:rsidR="00AE7FD4">
        <w:rPr>
          <w:rFonts w:ascii="Times New Roman" w:eastAsia="Times New Roman" w:hAnsi="Times New Roman" w:cs="Times New Roman"/>
        </w:rPr>
        <w:t>semakin pesat dan cepat</w:t>
      </w:r>
      <w:r w:rsidR="00CE5213">
        <w:rPr>
          <w:rFonts w:ascii="Times New Roman" w:eastAsia="Times New Roman" w:hAnsi="Times New Roman" w:cs="Times New Roman"/>
        </w:rPr>
        <w:t xml:space="preserve"> disegala aspek, baik aspek pendidikan maupun bisnis.</w:t>
      </w:r>
      <w:proofErr w:type="gramEnd"/>
      <w:r w:rsidR="00CE5213">
        <w:rPr>
          <w:rFonts w:ascii="Times New Roman" w:eastAsia="Times New Roman" w:hAnsi="Times New Roman" w:cs="Times New Roman"/>
        </w:rPr>
        <w:t xml:space="preserve"> </w:t>
      </w:r>
      <w:r w:rsidR="00912DC0">
        <w:rPr>
          <w:rFonts w:ascii="Times New Roman" w:eastAsia="Times New Roman" w:hAnsi="Times New Roman" w:cs="Times New Roman"/>
        </w:rPr>
        <w:t>Teknologi informasi</w:t>
      </w:r>
      <w:r w:rsidR="00C408FE">
        <w:rPr>
          <w:rFonts w:ascii="Times New Roman" w:eastAsia="Times New Roman" w:hAnsi="Times New Roman" w:cs="Times New Roman"/>
        </w:rPr>
        <w:t xml:space="preserve"> </w:t>
      </w:r>
      <w:r w:rsidR="00912DC0">
        <w:rPr>
          <w:rFonts w:ascii="Times New Roman" w:eastAsia="Times New Roman" w:hAnsi="Times New Roman" w:cs="Times New Roman"/>
        </w:rPr>
        <w:t xml:space="preserve">dan </w:t>
      </w:r>
      <w:r w:rsidR="00AA7A7C">
        <w:rPr>
          <w:rFonts w:ascii="Times New Roman" w:eastAsia="Times New Roman" w:hAnsi="Times New Roman" w:cs="Times New Roman"/>
        </w:rPr>
        <w:t>ap</w:t>
      </w:r>
      <w:r w:rsidR="000A59CC">
        <w:rPr>
          <w:rFonts w:ascii="Times New Roman" w:eastAsia="Times New Roman" w:hAnsi="Times New Roman" w:cs="Times New Roman"/>
        </w:rPr>
        <w:t>likasi berbasis web</w:t>
      </w:r>
      <w:r w:rsidR="00912DC0">
        <w:rPr>
          <w:rFonts w:ascii="Times New Roman" w:eastAsia="Times New Roman" w:hAnsi="Times New Roman" w:cs="Times New Roman"/>
        </w:rPr>
        <w:t xml:space="preserve"> </w:t>
      </w:r>
      <w:r w:rsidR="00C408FE">
        <w:rPr>
          <w:rFonts w:ascii="Times New Roman" w:eastAsia="Times New Roman" w:hAnsi="Times New Roman" w:cs="Times New Roman"/>
        </w:rPr>
        <w:t xml:space="preserve">sangat bermanfaat </w:t>
      </w:r>
      <w:r w:rsidR="000A59CC">
        <w:rPr>
          <w:rFonts w:ascii="Times New Roman" w:eastAsia="Times New Roman" w:hAnsi="Times New Roman" w:cs="Times New Roman"/>
        </w:rPr>
        <w:t xml:space="preserve">dan mudah </w:t>
      </w:r>
      <w:r w:rsidR="00C408FE">
        <w:rPr>
          <w:rFonts w:ascii="Times New Roman" w:eastAsia="Times New Roman" w:hAnsi="Times New Roman" w:cs="Times New Roman"/>
        </w:rPr>
        <w:t>dalam hal berkomunikasi</w:t>
      </w:r>
      <w:r w:rsidR="00912DC0">
        <w:rPr>
          <w:rFonts w:ascii="Times New Roman" w:eastAsia="Times New Roman" w:hAnsi="Times New Roman" w:cs="Times New Roman"/>
        </w:rPr>
        <w:t xml:space="preserve"> </w:t>
      </w:r>
      <w:r w:rsidR="00C408FE">
        <w:rPr>
          <w:rFonts w:ascii="Times New Roman" w:eastAsia="Times New Roman" w:hAnsi="Times New Roman" w:cs="Times New Roman"/>
        </w:rPr>
        <w:t xml:space="preserve">melalui </w:t>
      </w:r>
      <w:r w:rsidR="0043069E">
        <w:rPr>
          <w:rFonts w:ascii="Times New Roman" w:eastAsia="Times New Roman" w:hAnsi="Times New Roman" w:cs="Times New Roman"/>
        </w:rPr>
        <w:t xml:space="preserve">berbagai jenis </w:t>
      </w:r>
      <w:r w:rsidR="007E4757">
        <w:rPr>
          <w:rFonts w:ascii="Times New Roman" w:eastAsia="Times New Roman" w:hAnsi="Times New Roman" w:cs="Times New Roman"/>
        </w:rPr>
        <w:t xml:space="preserve">kebutuhan </w:t>
      </w:r>
      <w:r w:rsidR="000A59CC">
        <w:rPr>
          <w:rFonts w:ascii="Times New Roman" w:eastAsia="Times New Roman" w:hAnsi="Times New Roman" w:cs="Times New Roman"/>
        </w:rPr>
        <w:t xml:space="preserve">pekerjaan </w:t>
      </w:r>
      <w:r w:rsidR="007E4757">
        <w:rPr>
          <w:rFonts w:ascii="Times New Roman" w:eastAsia="Times New Roman" w:hAnsi="Times New Roman" w:cs="Times New Roman"/>
        </w:rPr>
        <w:t>dari sebuah perusahaan contohnya</w:t>
      </w:r>
      <w:r w:rsidR="00617893">
        <w:rPr>
          <w:rFonts w:ascii="Times New Roman" w:eastAsia="Times New Roman" w:hAnsi="Times New Roman" w:cs="Times New Roman"/>
        </w:rPr>
        <w:t xml:space="preserve"> </w:t>
      </w:r>
      <w:r w:rsidR="00BB284C">
        <w:rPr>
          <w:rFonts w:ascii="Times New Roman" w:eastAsia="Times New Roman" w:hAnsi="Times New Roman" w:cs="Times New Roman"/>
        </w:rPr>
        <w:t xml:space="preserve">melalui media </w:t>
      </w:r>
      <w:r w:rsidR="00912DC0">
        <w:rPr>
          <w:rFonts w:ascii="Times New Roman" w:eastAsia="Times New Roman" w:hAnsi="Times New Roman" w:cs="Times New Roman"/>
        </w:rPr>
        <w:t>komputer atau telepon genggam</w:t>
      </w:r>
      <w:r w:rsidR="00173911">
        <w:rPr>
          <w:rFonts w:ascii="Times New Roman" w:eastAsia="Times New Roman" w:hAnsi="Times New Roman" w:cs="Times New Roman"/>
        </w:rPr>
        <w:t xml:space="preserve">. </w:t>
      </w:r>
      <w:proofErr w:type="gramStart"/>
      <w:r w:rsidR="00F01410">
        <w:rPr>
          <w:rFonts w:ascii="Times New Roman" w:eastAsia="Times New Roman" w:hAnsi="Times New Roman" w:cs="Times New Roman"/>
        </w:rPr>
        <w:t>B</w:t>
      </w:r>
      <w:r w:rsidR="00AE7FD4">
        <w:rPr>
          <w:rFonts w:ascii="Times New Roman" w:eastAsia="Times New Roman" w:hAnsi="Times New Roman" w:cs="Times New Roman"/>
        </w:rPr>
        <w:t xml:space="preserve">eberapa perusahaan </w:t>
      </w:r>
      <w:r w:rsidR="002130FC">
        <w:rPr>
          <w:rFonts w:ascii="Times New Roman" w:eastAsia="Times New Roman" w:hAnsi="Times New Roman" w:cs="Times New Roman"/>
        </w:rPr>
        <w:t xml:space="preserve">berusaha </w:t>
      </w:r>
      <w:r w:rsidR="00AE7FD4">
        <w:rPr>
          <w:rFonts w:ascii="Times New Roman" w:eastAsia="Times New Roman" w:hAnsi="Times New Roman" w:cs="Times New Roman"/>
        </w:rPr>
        <w:t>meningkatkan teknologi informasi</w:t>
      </w:r>
      <w:r w:rsidR="00C408FE">
        <w:rPr>
          <w:rFonts w:ascii="Times New Roman" w:eastAsia="Times New Roman" w:hAnsi="Times New Roman" w:cs="Times New Roman"/>
        </w:rPr>
        <w:t xml:space="preserve"> </w:t>
      </w:r>
      <w:r w:rsidR="00173911">
        <w:rPr>
          <w:rFonts w:ascii="Times New Roman" w:eastAsia="Times New Roman" w:hAnsi="Times New Roman" w:cs="Times New Roman"/>
        </w:rPr>
        <w:t xml:space="preserve">juga meningkatkan </w:t>
      </w:r>
      <w:r w:rsidR="002130FC">
        <w:rPr>
          <w:rFonts w:ascii="Times New Roman" w:eastAsia="Times New Roman" w:hAnsi="Times New Roman" w:cs="Times New Roman"/>
        </w:rPr>
        <w:t>sumber daya manusia</w:t>
      </w:r>
      <w:r w:rsidR="0043069E">
        <w:rPr>
          <w:rFonts w:ascii="Times New Roman" w:eastAsia="Times New Roman" w:hAnsi="Times New Roman" w:cs="Times New Roman"/>
        </w:rPr>
        <w:t xml:space="preserve"> (</w:t>
      </w:r>
      <w:r w:rsidR="007852BE">
        <w:rPr>
          <w:rFonts w:ascii="Times New Roman" w:eastAsia="Times New Roman" w:hAnsi="Times New Roman" w:cs="Times New Roman"/>
        </w:rPr>
        <w:t>tenaga kerja</w:t>
      </w:r>
      <w:r w:rsidR="00F01410">
        <w:rPr>
          <w:rFonts w:ascii="Times New Roman" w:eastAsia="Times New Roman" w:hAnsi="Times New Roman" w:cs="Times New Roman"/>
        </w:rPr>
        <w:t>)</w:t>
      </w:r>
      <w:r w:rsidR="002130FC">
        <w:rPr>
          <w:rFonts w:ascii="Times New Roman" w:eastAsia="Times New Roman" w:hAnsi="Times New Roman" w:cs="Times New Roman"/>
        </w:rPr>
        <w:t xml:space="preserve"> agar dapat bersaing dengan perusahaan lain</w:t>
      </w:r>
      <w:r w:rsidR="00173911">
        <w:rPr>
          <w:rFonts w:ascii="Times New Roman" w:eastAsia="Times New Roman" w:hAnsi="Times New Roman" w:cs="Times New Roman"/>
        </w:rPr>
        <w:t>nya</w:t>
      </w:r>
      <w:r w:rsidR="002130FC">
        <w:rPr>
          <w:rFonts w:ascii="Times New Roman" w:eastAsia="Times New Roman" w:hAnsi="Times New Roman" w:cs="Times New Roman"/>
        </w:rPr>
        <w:t xml:space="preserve"> dalam menciptakan </w:t>
      </w:r>
      <w:r w:rsidR="00173911">
        <w:rPr>
          <w:rFonts w:ascii="Times New Roman" w:eastAsia="Times New Roman" w:hAnsi="Times New Roman" w:cs="Times New Roman"/>
        </w:rPr>
        <w:t xml:space="preserve">sebuah </w:t>
      </w:r>
      <w:r w:rsidR="00BB284C">
        <w:rPr>
          <w:rFonts w:ascii="Times New Roman" w:eastAsia="Times New Roman" w:hAnsi="Times New Roman" w:cs="Times New Roman"/>
        </w:rPr>
        <w:t xml:space="preserve">produk yang berkualitas melalui tenaga kerja </w:t>
      </w:r>
      <w:r w:rsidR="00173911">
        <w:rPr>
          <w:rFonts w:ascii="Times New Roman" w:eastAsia="Times New Roman" w:hAnsi="Times New Roman" w:cs="Times New Roman"/>
        </w:rPr>
        <w:t xml:space="preserve">yang </w:t>
      </w:r>
      <w:r w:rsidR="00AA7A7C">
        <w:rPr>
          <w:rFonts w:ascii="Times New Roman" w:eastAsia="Times New Roman" w:hAnsi="Times New Roman" w:cs="Times New Roman"/>
        </w:rPr>
        <w:t>produktif</w:t>
      </w:r>
      <w:r w:rsidR="00173911">
        <w:rPr>
          <w:rFonts w:ascii="Times New Roman" w:eastAsia="Times New Roman" w:hAnsi="Times New Roman" w:cs="Times New Roman"/>
        </w:rPr>
        <w:t xml:space="preserve"> </w:t>
      </w:r>
      <w:r w:rsidR="00BB284C">
        <w:rPr>
          <w:rFonts w:ascii="Times New Roman" w:eastAsia="Times New Roman" w:hAnsi="Times New Roman" w:cs="Times New Roman"/>
        </w:rPr>
        <w:t>di perusahaan itu</w:t>
      </w:r>
      <w:r w:rsidR="00F01410">
        <w:rPr>
          <w:rFonts w:ascii="Times New Roman" w:eastAsia="Times New Roman" w:hAnsi="Times New Roman" w:cs="Times New Roman"/>
        </w:rPr>
        <w:t>.</w:t>
      </w:r>
      <w:proofErr w:type="gramEnd"/>
      <w:r w:rsidR="00F01410">
        <w:rPr>
          <w:rFonts w:ascii="Times New Roman" w:eastAsia="Times New Roman" w:hAnsi="Times New Roman" w:cs="Times New Roman"/>
        </w:rPr>
        <w:t xml:space="preserve"> </w:t>
      </w:r>
      <w:r w:rsidR="006C3D11">
        <w:rPr>
          <w:rFonts w:ascii="Times New Roman" w:eastAsia="Times New Roman" w:hAnsi="Times New Roman" w:cs="Times New Roman"/>
        </w:rPr>
        <w:t xml:space="preserve">Cara </w:t>
      </w:r>
      <w:r w:rsidR="00DF0A3E">
        <w:rPr>
          <w:rFonts w:ascii="Times New Roman" w:eastAsia="Times New Roman" w:hAnsi="Times New Roman" w:cs="Times New Roman"/>
        </w:rPr>
        <w:t>perusahaan me</w:t>
      </w:r>
      <w:r w:rsidR="00156145">
        <w:rPr>
          <w:rFonts w:ascii="Times New Roman" w:eastAsia="Times New Roman" w:hAnsi="Times New Roman" w:cs="Times New Roman"/>
        </w:rPr>
        <w:t xml:space="preserve">menuhi tenaga kerja </w:t>
      </w:r>
      <w:r w:rsidR="002C7CA9">
        <w:rPr>
          <w:rFonts w:ascii="Times New Roman" w:eastAsia="Times New Roman" w:hAnsi="Times New Roman" w:cs="Times New Roman"/>
        </w:rPr>
        <w:t xml:space="preserve">adalah </w:t>
      </w:r>
      <w:r w:rsidR="006C3D11">
        <w:rPr>
          <w:rFonts w:ascii="Times New Roman" w:eastAsia="Times New Roman" w:hAnsi="Times New Roman" w:cs="Times New Roman"/>
        </w:rPr>
        <w:t xml:space="preserve">dengan </w:t>
      </w:r>
      <w:r w:rsidR="00240C0D">
        <w:rPr>
          <w:rFonts w:ascii="Times New Roman" w:eastAsia="Times New Roman" w:hAnsi="Times New Roman" w:cs="Times New Roman"/>
        </w:rPr>
        <w:t>melakukan pro</w:t>
      </w:r>
      <w:r w:rsidR="00173911">
        <w:rPr>
          <w:rFonts w:ascii="Times New Roman" w:eastAsia="Times New Roman" w:hAnsi="Times New Roman" w:cs="Times New Roman"/>
        </w:rPr>
        <w:t>ses pencarian tenaga kerja atau</w:t>
      </w:r>
      <w:r w:rsidR="008A1B47">
        <w:rPr>
          <w:rFonts w:ascii="Times New Roman" w:eastAsia="Times New Roman" w:hAnsi="Times New Roman" w:cs="Times New Roman"/>
        </w:rPr>
        <w:t xml:space="preserve"> </w:t>
      </w:r>
      <w:r w:rsidR="00955224">
        <w:rPr>
          <w:rFonts w:ascii="Times New Roman" w:eastAsia="Times New Roman" w:hAnsi="Times New Roman" w:cs="Times New Roman"/>
        </w:rPr>
        <w:t xml:space="preserve">proses </w:t>
      </w:r>
      <w:r w:rsidR="008A1B47">
        <w:rPr>
          <w:rFonts w:ascii="Times New Roman" w:eastAsia="Times New Roman" w:hAnsi="Times New Roman" w:cs="Times New Roman"/>
        </w:rPr>
        <w:t xml:space="preserve">rekrutmen </w:t>
      </w:r>
      <w:r w:rsidR="00572491">
        <w:rPr>
          <w:rFonts w:ascii="Times New Roman" w:eastAsia="Times New Roman" w:hAnsi="Times New Roman" w:cs="Times New Roman"/>
        </w:rPr>
        <w:t>seperti u</w:t>
      </w:r>
      <w:r w:rsidR="008A1B47">
        <w:rPr>
          <w:rFonts w:ascii="Times New Roman" w:eastAsia="Times New Roman" w:hAnsi="Times New Roman" w:cs="Times New Roman"/>
        </w:rPr>
        <w:t>ntuk</w:t>
      </w:r>
      <w:r w:rsidR="00BB284C">
        <w:rPr>
          <w:rFonts w:ascii="Times New Roman" w:eastAsia="Times New Roman" w:hAnsi="Times New Roman" w:cs="Times New Roman"/>
        </w:rPr>
        <w:t xml:space="preserve"> </w:t>
      </w:r>
      <w:r w:rsidR="006C3D11">
        <w:rPr>
          <w:rFonts w:ascii="Times New Roman" w:eastAsia="Times New Roman" w:hAnsi="Times New Roman" w:cs="Times New Roman"/>
        </w:rPr>
        <w:t>me</w:t>
      </w:r>
      <w:r w:rsidR="00C60C21">
        <w:rPr>
          <w:rFonts w:ascii="Times New Roman" w:eastAsia="Times New Roman" w:hAnsi="Times New Roman" w:cs="Times New Roman"/>
        </w:rPr>
        <w:t>n</w:t>
      </w:r>
      <w:r w:rsidR="006C3D11">
        <w:rPr>
          <w:rFonts w:ascii="Times New Roman" w:eastAsia="Times New Roman" w:hAnsi="Times New Roman" w:cs="Times New Roman"/>
        </w:rPr>
        <w:t>cari tenaga ker</w:t>
      </w:r>
      <w:r w:rsidR="00C60C21">
        <w:rPr>
          <w:rFonts w:ascii="Times New Roman" w:eastAsia="Times New Roman" w:hAnsi="Times New Roman" w:cs="Times New Roman"/>
        </w:rPr>
        <w:t>ja</w:t>
      </w:r>
      <w:r w:rsidR="006C3D11">
        <w:rPr>
          <w:rFonts w:ascii="Times New Roman" w:eastAsia="Times New Roman" w:hAnsi="Times New Roman" w:cs="Times New Roman"/>
        </w:rPr>
        <w:t xml:space="preserve"> dengan berbagai fungsi</w:t>
      </w:r>
      <w:r w:rsidR="00C60C21">
        <w:rPr>
          <w:rFonts w:ascii="Times New Roman" w:eastAsia="Times New Roman" w:hAnsi="Times New Roman" w:cs="Times New Roman"/>
        </w:rPr>
        <w:t xml:space="preserve"> jabatan</w:t>
      </w:r>
      <w:r w:rsidR="006C3D11">
        <w:rPr>
          <w:rFonts w:ascii="Times New Roman" w:eastAsia="Times New Roman" w:hAnsi="Times New Roman" w:cs="Times New Roman"/>
        </w:rPr>
        <w:t xml:space="preserve"> mulai dari tingkat Manager, </w:t>
      </w:r>
      <w:r w:rsidR="005C1450">
        <w:rPr>
          <w:rFonts w:ascii="Times New Roman" w:eastAsia="Times New Roman" w:hAnsi="Times New Roman" w:cs="Times New Roman"/>
        </w:rPr>
        <w:t xml:space="preserve">Superintendent, </w:t>
      </w:r>
      <w:r w:rsidR="006C3D11">
        <w:rPr>
          <w:rFonts w:ascii="Times New Roman" w:eastAsia="Times New Roman" w:hAnsi="Times New Roman" w:cs="Times New Roman"/>
        </w:rPr>
        <w:t>Supervisor,</w:t>
      </w:r>
      <w:r w:rsidR="00C60C21">
        <w:rPr>
          <w:rFonts w:ascii="Times New Roman" w:eastAsia="Times New Roman" w:hAnsi="Times New Roman" w:cs="Times New Roman"/>
        </w:rPr>
        <w:t xml:space="preserve"> Teknisi, dan Operator. </w:t>
      </w:r>
      <w:r w:rsidR="005C1450">
        <w:rPr>
          <w:rFonts w:ascii="Times New Roman" w:eastAsia="Times New Roman" w:hAnsi="Times New Roman" w:cs="Times New Roman"/>
        </w:rPr>
        <w:t>Contoh</w:t>
      </w:r>
      <w:r w:rsidR="002962E6">
        <w:rPr>
          <w:rFonts w:ascii="Times New Roman" w:eastAsia="Times New Roman" w:hAnsi="Times New Roman" w:cs="Times New Roman"/>
        </w:rPr>
        <w:t xml:space="preserve"> perusahaan yang melakukan rekrutmen proses </w:t>
      </w:r>
      <w:r w:rsidR="005C1450">
        <w:rPr>
          <w:rFonts w:ascii="Times New Roman" w:eastAsia="Times New Roman" w:hAnsi="Times New Roman" w:cs="Times New Roman"/>
        </w:rPr>
        <w:t xml:space="preserve">adalah </w:t>
      </w:r>
      <w:r w:rsidR="00955224">
        <w:rPr>
          <w:rFonts w:ascii="Times New Roman" w:eastAsia="Times New Roman" w:hAnsi="Times New Roman" w:cs="Times New Roman"/>
        </w:rPr>
        <w:t>PT. CIBA VISION BATAM</w:t>
      </w:r>
      <w:r w:rsidR="005C1450">
        <w:rPr>
          <w:rFonts w:ascii="Times New Roman" w:eastAsia="Times New Roman" w:hAnsi="Times New Roman" w:cs="Times New Roman"/>
        </w:rPr>
        <w:t xml:space="preserve">. Proses ini dilakukan oleh </w:t>
      </w:r>
      <w:proofErr w:type="gramStart"/>
      <w:r w:rsidR="005C1450">
        <w:rPr>
          <w:rFonts w:ascii="Times New Roman" w:eastAsia="Times New Roman" w:hAnsi="Times New Roman" w:cs="Times New Roman"/>
        </w:rPr>
        <w:t>tim</w:t>
      </w:r>
      <w:proofErr w:type="gramEnd"/>
      <w:r w:rsidR="005C1450">
        <w:rPr>
          <w:rFonts w:ascii="Times New Roman" w:eastAsia="Times New Roman" w:hAnsi="Times New Roman" w:cs="Times New Roman"/>
        </w:rPr>
        <w:t xml:space="preserve"> HRBP (</w:t>
      </w:r>
      <w:r w:rsidR="005C1450" w:rsidRPr="00C96A98">
        <w:rPr>
          <w:rFonts w:ascii="Times New Roman" w:eastAsia="Times New Roman" w:hAnsi="Times New Roman" w:cs="Times New Roman"/>
          <w:i/>
        </w:rPr>
        <w:t>Human Resource Business Partner</w:t>
      </w:r>
      <w:r w:rsidR="005C1450">
        <w:rPr>
          <w:rFonts w:ascii="Times New Roman" w:eastAsia="Times New Roman" w:hAnsi="Times New Roman" w:cs="Times New Roman"/>
        </w:rPr>
        <w:t xml:space="preserve">) </w:t>
      </w:r>
      <w:r w:rsidR="00955224">
        <w:rPr>
          <w:rFonts w:ascii="Times New Roman" w:eastAsia="Times New Roman" w:hAnsi="Times New Roman" w:cs="Times New Roman"/>
        </w:rPr>
        <w:t xml:space="preserve">dalam hal ini bertindak sebagai tim rekrutment </w:t>
      </w:r>
      <w:r w:rsidR="006771F8">
        <w:rPr>
          <w:rFonts w:ascii="Times New Roman" w:eastAsia="Times New Roman" w:hAnsi="Times New Roman" w:cs="Times New Roman"/>
        </w:rPr>
        <w:t xml:space="preserve">dan ada juga pihak ketiga </w:t>
      </w:r>
      <w:r w:rsidR="005C1450">
        <w:rPr>
          <w:rFonts w:ascii="Times New Roman" w:eastAsia="Times New Roman" w:hAnsi="Times New Roman" w:cs="Times New Roman"/>
        </w:rPr>
        <w:t xml:space="preserve">yang </w:t>
      </w:r>
      <w:r w:rsidR="005F30B2">
        <w:rPr>
          <w:rFonts w:ascii="Times New Roman" w:eastAsia="Times New Roman" w:hAnsi="Times New Roman" w:cs="Times New Roman"/>
        </w:rPr>
        <w:t>memiliki tanggung jawab memenuhi</w:t>
      </w:r>
      <w:r w:rsidR="004400B3">
        <w:rPr>
          <w:rFonts w:ascii="Times New Roman" w:eastAsia="Times New Roman" w:hAnsi="Times New Roman" w:cs="Times New Roman"/>
        </w:rPr>
        <w:t xml:space="preserve"> keperluan permintaan karyawan </w:t>
      </w:r>
      <w:r w:rsidR="005F30B2">
        <w:rPr>
          <w:rFonts w:ascii="Times New Roman" w:eastAsia="Times New Roman" w:hAnsi="Times New Roman" w:cs="Times New Roman"/>
        </w:rPr>
        <w:t>(</w:t>
      </w:r>
      <w:r w:rsidR="005F30B2" w:rsidRPr="005F30B2">
        <w:rPr>
          <w:rFonts w:ascii="Times New Roman" w:eastAsia="Times New Roman" w:hAnsi="Times New Roman" w:cs="Times New Roman"/>
          <w:i/>
        </w:rPr>
        <w:t>employee requ</w:t>
      </w:r>
      <w:r w:rsidR="005F30B2">
        <w:rPr>
          <w:rFonts w:ascii="Times New Roman" w:eastAsia="Times New Roman" w:hAnsi="Times New Roman" w:cs="Times New Roman"/>
          <w:i/>
        </w:rPr>
        <w:t>i</w:t>
      </w:r>
      <w:r w:rsidR="005F30B2" w:rsidRPr="005F30B2">
        <w:rPr>
          <w:rFonts w:ascii="Times New Roman" w:eastAsia="Times New Roman" w:hAnsi="Times New Roman" w:cs="Times New Roman"/>
          <w:i/>
        </w:rPr>
        <w:t>sition</w:t>
      </w:r>
      <w:r w:rsidR="005F30B2">
        <w:rPr>
          <w:rFonts w:ascii="Times New Roman" w:eastAsia="Times New Roman" w:hAnsi="Times New Roman" w:cs="Times New Roman"/>
        </w:rPr>
        <w:t xml:space="preserve">) </w:t>
      </w:r>
      <w:r w:rsidR="004400B3">
        <w:rPr>
          <w:rFonts w:ascii="Times New Roman" w:eastAsia="Times New Roman" w:hAnsi="Times New Roman" w:cs="Times New Roman"/>
        </w:rPr>
        <w:t>dari departemen yang membutuhkan</w:t>
      </w:r>
      <w:r w:rsidR="00572491">
        <w:rPr>
          <w:rFonts w:ascii="Times New Roman" w:eastAsia="Times New Roman" w:hAnsi="Times New Roman" w:cs="Times New Roman"/>
        </w:rPr>
        <w:t>. D</w:t>
      </w:r>
      <w:r w:rsidR="00CE5213">
        <w:rPr>
          <w:rFonts w:ascii="Times New Roman" w:eastAsia="Times New Roman" w:hAnsi="Times New Roman" w:cs="Times New Roman"/>
        </w:rPr>
        <w:t xml:space="preserve">ikarenakan </w:t>
      </w:r>
      <w:r w:rsidR="00572491">
        <w:rPr>
          <w:rFonts w:ascii="Times New Roman" w:eastAsia="Times New Roman" w:hAnsi="Times New Roman" w:cs="Times New Roman"/>
        </w:rPr>
        <w:t>terbatasnya sum</w:t>
      </w:r>
      <w:r w:rsidR="008A1B47">
        <w:rPr>
          <w:rFonts w:ascii="Times New Roman" w:eastAsia="Times New Roman" w:hAnsi="Times New Roman" w:cs="Times New Roman"/>
        </w:rPr>
        <w:t xml:space="preserve">ber daya manusia dari </w:t>
      </w:r>
      <w:proofErr w:type="gramStart"/>
      <w:r w:rsidR="008A1B47">
        <w:rPr>
          <w:rFonts w:ascii="Times New Roman" w:eastAsia="Times New Roman" w:hAnsi="Times New Roman" w:cs="Times New Roman"/>
        </w:rPr>
        <w:t>tim</w:t>
      </w:r>
      <w:proofErr w:type="gramEnd"/>
      <w:r w:rsidR="008A1B47">
        <w:rPr>
          <w:rFonts w:ascii="Times New Roman" w:eastAsia="Times New Roman" w:hAnsi="Times New Roman" w:cs="Times New Roman"/>
        </w:rPr>
        <w:t xml:space="preserve"> rekrutmen</w:t>
      </w:r>
      <w:r w:rsidR="00572491">
        <w:rPr>
          <w:rFonts w:ascii="Times New Roman" w:eastAsia="Times New Roman" w:hAnsi="Times New Roman" w:cs="Times New Roman"/>
        </w:rPr>
        <w:t xml:space="preserve"> maka </w:t>
      </w:r>
      <w:r w:rsidR="00E27060">
        <w:rPr>
          <w:rFonts w:ascii="Times New Roman" w:eastAsia="Times New Roman" w:hAnsi="Times New Roman" w:cs="Times New Roman"/>
        </w:rPr>
        <w:t>diperlukan sebuah sistem</w:t>
      </w:r>
      <w:r w:rsidR="00CE0075">
        <w:rPr>
          <w:rFonts w:ascii="Times New Roman" w:eastAsia="Times New Roman" w:hAnsi="Times New Roman" w:cs="Times New Roman"/>
        </w:rPr>
        <w:t xml:space="preserve"> yang membantu</w:t>
      </w:r>
      <w:r w:rsidR="00F922AF">
        <w:rPr>
          <w:rFonts w:ascii="Times New Roman" w:eastAsia="Times New Roman" w:hAnsi="Times New Roman" w:cs="Times New Roman"/>
        </w:rPr>
        <w:t xml:space="preserve"> komunikasi</w:t>
      </w:r>
      <w:r w:rsidR="00CE0075">
        <w:rPr>
          <w:rFonts w:ascii="Times New Roman" w:eastAsia="Times New Roman" w:hAnsi="Times New Roman" w:cs="Times New Roman"/>
        </w:rPr>
        <w:t xml:space="preserve"> </w:t>
      </w:r>
      <w:r w:rsidR="0053699D">
        <w:rPr>
          <w:rFonts w:ascii="Times New Roman" w:eastAsia="Times New Roman" w:hAnsi="Times New Roman" w:cs="Times New Roman"/>
        </w:rPr>
        <w:t xml:space="preserve">antara HRD dan </w:t>
      </w:r>
      <w:r w:rsidR="00CE0075">
        <w:rPr>
          <w:rFonts w:ascii="Times New Roman" w:eastAsia="Times New Roman" w:hAnsi="Times New Roman" w:cs="Times New Roman"/>
        </w:rPr>
        <w:t>d</w:t>
      </w:r>
      <w:r w:rsidR="00A838E5">
        <w:rPr>
          <w:rFonts w:ascii="Times New Roman" w:eastAsia="Times New Roman" w:hAnsi="Times New Roman" w:cs="Times New Roman"/>
        </w:rPr>
        <w:t>epartemen yang mengajukan permintaan karyawan dengan cepat dan tepat waktu</w:t>
      </w:r>
      <w:r w:rsidR="007F6E14">
        <w:rPr>
          <w:rFonts w:ascii="Times New Roman" w:eastAsia="Times New Roman" w:hAnsi="Times New Roman" w:cs="Times New Roman"/>
        </w:rPr>
        <w:t>,</w:t>
      </w:r>
      <w:r w:rsidR="000B2D3A">
        <w:rPr>
          <w:rFonts w:ascii="Times New Roman" w:eastAsia="Times New Roman" w:hAnsi="Times New Roman" w:cs="Times New Roman"/>
        </w:rPr>
        <w:t xml:space="preserve"> sehingga proses produksi t</w:t>
      </w:r>
      <w:r w:rsidR="00955224">
        <w:rPr>
          <w:rFonts w:ascii="Times New Roman" w:eastAsia="Times New Roman" w:hAnsi="Times New Roman" w:cs="Times New Roman"/>
        </w:rPr>
        <w:t>etap berjalan sempurna.</w:t>
      </w:r>
      <w:r w:rsidR="000B2D3A">
        <w:rPr>
          <w:rFonts w:ascii="Times New Roman" w:eastAsia="Times New Roman" w:hAnsi="Times New Roman" w:cs="Times New Roman"/>
        </w:rPr>
        <w:t xml:space="preserve"> </w:t>
      </w:r>
      <w:r w:rsidR="00955224">
        <w:rPr>
          <w:rFonts w:ascii="Times New Roman" w:eastAsia="Times New Roman" w:hAnsi="Times New Roman" w:cs="Times New Roman"/>
        </w:rPr>
        <w:t>S</w:t>
      </w:r>
      <w:r w:rsidR="000B2D3A">
        <w:rPr>
          <w:rFonts w:ascii="Times New Roman" w:eastAsia="Times New Roman" w:hAnsi="Times New Roman" w:cs="Times New Roman"/>
        </w:rPr>
        <w:t>istem yang</w:t>
      </w:r>
      <w:r w:rsidR="007F6E14">
        <w:rPr>
          <w:rFonts w:ascii="Times New Roman" w:eastAsia="Times New Roman" w:hAnsi="Times New Roman" w:cs="Times New Roman"/>
        </w:rPr>
        <w:t xml:space="preserve"> </w:t>
      </w:r>
      <w:proofErr w:type="gramStart"/>
      <w:r w:rsidR="00955224">
        <w:rPr>
          <w:rFonts w:ascii="Times New Roman" w:eastAsia="Times New Roman" w:hAnsi="Times New Roman" w:cs="Times New Roman"/>
        </w:rPr>
        <w:t>akan</w:t>
      </w:r>
      <w:proofErr w:type="gramEnd"/>
      <w:r w:rsidR="00955224">
        <w:rPr>
          <w:rFonts w:ascii="Times New Roman" w:eastAsia="Times New Roman" w:hAnsi="Times New Roman" w:cs="Times New Roman"/>
        </w:rPr>
        <w:t xml:space="preserve"> </w:t>
      </w:r>
      <w:r w:rsidR="000B2D3A">
        <w:rPr>
          <w:rFonts w:ascii="Times New Roman" w:eastAsia="Times New Roman" w:hAnsi="Times New Roman" w:cs="Times New Roman"/>
        </w:rPr>
        <w:t xml:space="preserve">dibuat adalah </w:t>
      </w:r>
      <w:r w:rsidR="00955224">
        <w:rPr>
          <w:rFonts w:ascii="Times New Roman" w:eastAsia="Times New Roman" w:hAnsi="Times New Roman" w:cs="Times New Roman"/>
        </w:rPr>
        <w:t xml:space="preserve">sebuah </w:t>
      </w:r>
      <w:r w:rsidR="000B2D3A">
        <w:rPr>
          <w:rFonts w:ascii="Times New Roman" w:eastAsia="Times New Roman" w:hAnsi="Times New Roman" w:cs="Times New Roman"/>
        </w:rPr>
        <w:t xml:space="preserve">sistem informasi permintaan karyawan </w:t>
      </w:r>
      <w:r w:rsidR="00CA62C0">
        <w:rPr>
          <w:rFonts w:ascii="Times New Roman" w:eastAsia="Times New Roman" w:hAnsi="Times New Roman" w:cs="Times New Roman"/>
        </w:rPr>
        <w:t>(</w:t>
      </w:r>
      <w:r w:rsidR="00CA62C0" w:rsidRPr="00CA62C0">
        <w:rPr>
          <w:rFonts w:ascii="Times New Roman" w:eastAsia="Times New Roman" w:hAnsi="Times New Roman" w:cs="Times New Roman"/>
          <w:i/>
        </w:rPr>
        <w:t>employment requisition</w:t>
      </w:r>
      <w:r w:rsidR="00CA62C0">
        <w:rPr>
          <w:rFonts w:ascii="Times New Roman" w:eastAsia="Times New Roman" w:hAnsi="Times New Roman" w:cs="Times New Roman"/>
        </w:rPr>
        <w:t xml:space="preserve">) </w:t>
      </w:r>
      <w:r w:rsidR="000B2D3A">
        <w:rPr>
          <w:rFonts w:ascii="Times New Roman" w:eastAsia="Times New Roman" w:hAnsi="Times New Roman" w:cs="Times New Roman"/>
        </w:rPr>
        <w:t>yang berbasis web yang akan di</w:t>
      </w:r>
      <w:r w:rsidR="00CA62C0">
        <w:rPr>
          <w:rFonts w:ascii="Times New Roman" w:eastAsia="Times New Roman" w:hAnsi="Times New Roman" w:cs="Times New Roman"/>
        </w:rPr>
        <w:t>gunakan oleh tim rekrutmen dan departemen terkait</w:t>
      </w:r>
      <w:r w:rsidR="007F6E14">
        <w:rPr>
          <w:rFonts w:ascii="Times New Roman" w:eastAsia="Times New Roman" w:hAnsi="Times New Roman" w:cs="Times New Roman"/>
        </w:rPr>
        <w:t xml:space="preserve"> dalam permintaan</w:t>
      </w:r>
      <w:r w:rsidR="00EF6AAE">
        <w:rPr>
          <w:rFonts w:ascii="Times New Roman" w:eastAsia="Times New Roman" w:hAnsi="Times New Roman" w:cs="Times New Roman"/>
        </w:rPr>
        <w:t xml:space="preserve"> tenaga</w:t>
      </w:r>
      <w:r w:rsidR="001F3ED9">
        <w:rPr>
          <w:rFonts w:ascii="Times New Roman" w:eastAsia="Times New Roman" w:hAnsi="Times New Roman" w:cs="Times New Roman"/>
        </w:rPr>
        <w:t xml:space="preserve"> </w:t>
      </w:r>
      <w:r w:rsidR="00EF6AAE">
        <w:rPr>
          <w:rFonts w:ascii="Times New Roman" w:eastAsia="Times New Roman" w:hAnsi="Times New Roman" w:cs="Times New Roman"/>
        </w:rPr>
        <w:t xml:space="preserve">kerja yang dibutuhkan. </w:t>
      </w:r>
    </w:p>
    <w:p w:rsidR="00240C0D" w:rsidRDefault="00240C0D" w:rsidP="00AC262D">
      <w:pPr>
        <w:widowControl w:val="0"/>
        <w:autoSpaceDE w:val="0"/>
        <w:autoSpaceDN w:val="0"/>
        <w:adjustRightInd w:val="0"/>
        <w:spacing w:line="360" w:lineRule="auto"/>
        <w:ind w:right="-9" w:firstLine="720"/>
        <w:jc w:val="both"/>
        <w:rPr>
          <w:rFonts w:ascii="Times New Roman" w:eastAsia="Times New Roman" w:hAnsi="Times New Roman" w:cs="Times New Roman"/>
        </w:rPr>
      </w:pPr>
    </w:p>
    <w:p w:rsidR="004C6268" w:rsidRDefault="003A1D0B">
      <w:pPr>
        <w:widowControl w:val="0"/>
        <w:autoSpaceDE w:val="0"/>
        <w:autoSpaceDN w:val="0"/>
        <w:adjustRightInd w:val="0"/>
        <w:spacing w:line="360" w:lineRule="auto"/>
        <w:ind w:right="-9"/>
        <w:jc w:val="both"/>
        <w:rPr>
          <w:rFonts w:ascii="Times New Roman" w:eastAsia="Times New Roman" w:hAnsi="Times New Roman" w:cs="Times New Roman"/>
        </w:rPr>
      </w:pPr>
      <w:r>
        <w:rPr>
          <w:rFonts w:ascii="Times New Roman" w:eastAsia="Times New Roman" w:hAnsi="Times New Roman" w:cs="Times New Roman"/>
          <w:b/>
          <w:bCs/>
        </w:rPr>
        <w:t>Keywords</w:t>
      </w:r>
      <w:r w:rsidR="0014799E">
        <w:rPr>
          <w:rFonts w:ascii="Times New Roman" w:eastAsia="Times New Roman" w:hAnsi="Times New Roman" w:cs="Times New Roman"/>
        </w:rPr>
        <w:t xml:space="preserve">: </w:t>
      </w:r>
      <w:r w:rsidR="008672A1">
        <w:rPr>
          <w:rFonts w:ascii="Times New Roman" w:eastAsia="Times New Roman" w:hAnsi="Times New Roman" w:cs="Times New Roman"/>
        </w:rPr>
        <w:t>Sistem Informasi</w:t>
      </w:r>
      <w:r>
        <w:rPr>
          <w:rFonts w:ascii="Times New Roman" w:eastAsia="Times New Roman" w:hAnsi="Times New Roman" w:cs="Times New Roman"/>
        </w:rPr>
        <w:t xml:space="preserve">, </w:t>
      </w:r>
      <w:r w:rsidR="009A5260">
        <w:rPr>
          <w:rFonts w:ascii="Times New Roman" w:eastAsia="Times New Roman" w:hAnsi="Times New Roman" w:cs="Times New Roman"/>
        </w:rPr>
        <w:t>Permintaan tenaga kerja, R</w:t>
      </w:r>
      <w:r w:rsidR="0014799E">
        <w:rPr>
          <w:rFonts w:ascii="Times New Roman" w:eastAsia="Times New Roman" w:hAnsi="Times New Roman" w:cs="Times New Roman"/>
        </w:rPr>
        <w:t>ekrutmen</w:t>
      </w:r>
      <w:r w:rsidR="009A5260">
        <w:rPr>
          <w:rFonts w:ascii="Times New Roman" w:eastAsia="Times New Roman" w:hAnsi="Times New Roman" w:cs="Times New Roman"/>
        </w:rPr>
        <w:t>.</w:t>
      </w:r>
    </w:p>
    <w:p w:rsidR="004C4EE5" w:rsidRDefault="004C4EE5">
      <w:pPr>
        <w:widowControl w:val="0"/>
        <w:autoSpaceDE w:val="0"/>
        <w:autoSpaceDN w:val="0"/>
        <w:adjustRightInd w:val="0"/>
        <w:spacing w:line="360" w:lineRule="auto"/>
        <w:ind w:right="-9"/>
        <w:jc w:val="both"/>
        <w:rPr>
          <w:rFonts w:ascii="Times New Roman" w:eastAsia="Times New Roman" w:hAnsi="Times New Roman" w:cs="Times New Roman"/>
        </w:rPr>
      </w:pPr>
    </w:p>
    <w:p w:rsidR="004C4EE5" w:rsidRDefault="004C4EE5">
      <w:pPr>
        <w:widowControl w:val="0"/>
        <w:autoSpaceDE w:val="0"/>
        <w:autoSpaceDN w:val="0"/>
        <w:adjustRightInd w:val="0"/>
        <w:spacing w:line="360" w:lineRule="auto"/>
        <w:ind w:right="-9"/>
        <w:jc w:val="both"/>
        <w:rPr>
          <w:rFonts w:ascii="Times New Roman" w:eastAsia="Times New Roman" w:hAnsi="Times New Roman" w:cs="Times New Roman"/>
        </w:rPr>
      </w:pPr>
    </w:p>
    <w:p w:rsidR="004C4EE5" w:rsidRDefault="004C4EE5">
      <w:pPr>
        <w:widowControl w:val="0"/>
        <w:autoSpaceDE w:val="0"/>
        <w:autoSpaceDN w:val="0"/>
        <w:adjustRightInd w:val="0"/>
        <w:spacing w:line="360" w:lineRule="auto"/>
        <w:ind w:right="-9"/>
        <w:jc w:val="both"/>
        <w:rPr>
          <w:rFonts w:ascii="Times New Roman" w:eastAsia="Times New Roman" w:hAnsi="Times New Roman" w:cs="Times New Roman"/>
        </w:rPr>
      </w:pPr>
    </w:p>
    <w:p w:rsidR="004C4EE5" w:rsidRDefault="004C4EE5">
      <w:pPr>
        <w:widowControl w:val="0"/>
        <w:autoSpaceDE w:val="0"/>
        <w:autoSpaceDN w:val="0"/>
        <w:adjustRightInd w:val="0"/>
        <w:spacing w:line="360" w:lineRule="auto"/>
        <w:ind w:right="-9"/>
        <w:jc w:val="both"/>
        <w:rPr>
          <w:rFonts w:ascii="Times New Roman" w:eastAsia="Times New Roman" w:hAnsi="Times New Roman" w:cs="Times New Roman"/>
        </w:rPr>
      </w:pPr>
    </w:p>
    <w:p w:rsidR="004C4EE5" w:rsidRPr="004C4EE5" w:rsidRDefault="004C4EE5" w:rsidP="004C4EE5">
      <w:pPr>
        <w:widowControl w:val="0"/>
        <w:autoSpaceDE w:val="0"/>
        <w:autoSpaceDN w:val="0"/>
        <w:adjustRightInd w:val="0"/>
        <w:spacing w:line="360" w:lineRule="auto"/>
        <w:ind w:right="-9"/>
        <w:jc w:val="center"/>
        <w:rPr>
          <w:rFonts w:ascii="Times New Roman" w:eastAsia="Times New Roman" w:hAnsi="Times New Roman" w:cs="Times New Roman"/>
          <w:b/>
        </w:rPr>
      </w:pPr>
      <w:r w:rsidRPr="004C4EE5">
        <w:rPr>
          <w:rFonts w:ascii="Times New Roman" w:eastAsia="Times New Roman" w:hAnsi="Times New Roman" w:cs="Times New Roman"/>
          <w:b/>
        </w:rPr>
        <w:t>ABSTRACT</w:t>
      </w:r>
    </w:p>
    <w:p w:rsidR="004C4EE5" w:rsidRPr="004C4EE5" w:rsidRDefault="004C4EE5" w:rsidP="004C4EE5">
      <w:pPr>
        <w:widowControl w:val="0"/>
        <w:autoSpaceDE w:val="0"/>
        <w:autoSpaceDN w:val="0"/>
        <w:adjustRightInd w:val="0"/>
        <w:spacing w:line="360" w:lineRule="auto"/>
        <w:ind w:right="-9"/>
        <w:jc w:val="center"/>
        <w:rPr>
          <w:rFonts w:ascii="Times New Roman" w:eastAsia="Times New Roman" w:hAnsi="Times New Roman" w:cs="Times New Roman"/>
          <w:b/>
        </w:rPr>
      </w:pPr>
      <w:r w:rsidRPr="004C4EE5">
        <w:rPr>
          <w:rFonts w:ascii="Times New Roman" w:eastAsia="Times New Roman" w:hAnsi="Times New Roman" w:cs="Times New Roman"/>
          <w:b/>
        </w:rPr>
        <w:t>EMPLOYMENT REQUISITION INFORMATION SYSTEM</w:t>
      </w:r>
    </w:p>
    <w:p w:rsidR="004C4EE5" w:rsidRPr="004C4EE5" w:rsidRDefault="004C4EE5" w:rsidP="004C4EE5">
      <w:pPr>
        <w:widowControl w:val="0"/>
        <w:autoSpaceDE w:val="0"/>
        <w:autoSpaceDN w:val="0"/>
        <w:adjustRightInd w:val="0"/>
        <w:spacing w:line="360" w:lineRule="auto"/>
        <w:ind w:right="-9"/>
        <w:jc w:val="both"/>
        <w:rPr>
          <w:rFonts w:ascii="Times New Roman" w:eastAsia="Times New Roman" w:hAnsi="Times New Roman" w:cs="Times New Roman"/>
        </w:rPr>
      </w:pPr>
    </w:p>
    <w:p w:rsidR="004C4EE5" w:rsidRPr="004C4EE5" w:rsidRDefault="004C4EE5" w:rsidP="004C4EE5">
      <w:pPr>
        <w:widowControl w:val="0"/>
        <w:autoSpaceDE w:val="0"/>
        <w:autoSpaceDN w:val="0"/>
        <w:adjustRightInd w:val="0"/>
        <w:spacing w:line="360" w:lineRule="auto"/>
        <w:ind w:right="-9"/>
        <w:jc w:val="both"/>
        <w:rPr>
          <w:rFonts w:ascii="Times New Roman" w:eastAsia="Times New Roman" w:hAnsi="Times New Roman" w:cs="Times New Roman"/>
        </w:rPr>
      </w:pPr>
      <w:r w:rsidRPr="004C4EE5">
        <w:rPr>
          <w:rFonts w:ascii="Times New Roman" w:eastAsia="Times New Roman" w:hAnsi="Times New Roman" w:cs="Times New Roman"/>
        </w:rPr>
        <w:t>Currently the development of the world of information technology is increasingly rapid and fast in all aspects, both aspects of education and business. Information technology and web-based applications are very useful and easy in terms of communicating through various types of work requirements from a company for example through computer media or mobile phones. Some companies try to improve information technology as well as improve human resources (labor) in order to compete with other companies in creating a quality product through a productive workforce in the company. The way the company fulfills the workforce is by conducting a process of finding employment or a recruitment process such as to find workforce with various job functions starting from the level of Manager, Superintendent, Supervisor, Technician, and Operator. Examples of companies that do process recruitment are PT. CIBA VISION BATAM. This process is carried out by the HRBP (Human Resource Business Partner) team in this case acting as a recruitment team and there is also a third party that has the responsibility of fulfilling employee requisition requirements from the department in need. Due to the limited human resources of the recruitment team, a system is needed to help communicate between HRD and the department that requests employees quickly and on time, so that the production process continues to run perfectly. The system that will be created is a web-based employment requisition information system that will be used by the recruitment team and related departments in the demand for labor needed.</w:t>
      </w:r>
    </w:p>
    <w:p w:rsidR="004C4EE5" w:rsidRPr="004C4EE5" w:rsidRDefault="004C4EE5" w:rsidP="004C4EE5">
      <w:pPr>
        <w:widowControl w:val="0"/>
        <w:autoSpaceDE w:val="0"/>
        <w:autoSpaceDN w:val="0"/>
        <w:adjustRightInd w:val="0"/>
        <w:spacing w:line="360" w:lineRule="auto"/>
        <w:ind w:right="-9"/>
        <w:jc w:val="both"/>
        <w:rPr>
          <w:rFonts w:ascii="Times New Roman" w:eastAsia="Times New Roman" w:hAnsi="Times New Roman" w:cs="Times New Roman"/>
        </w:rPr>
      </w:pPr>
    </w:p>
    <w:p w:rsidR="004C4EE5" w:rsidRDefault="004C4EE5" w:rsidP="004C4EE5">
      <w:pPr>
        <w:widowControl w:val="0"/>
        <w:autoSpaceDE w:val="0"/>
        <w:autoSpaceDN w:val="0"/>
        <w:adjustRightInd w:val="0"/>
        <w:spacing w:line="360" w:lineRule="auto"/>
        <w:ind w:right="-9"/>
        <w:jc w:val="both"/>
        <w:rPr>
          <w:rFonts w:ascii="Times New Roman" w:eastAsia="Times New Roman" w:hAnsi="Times New Roman" w:cs="Times New Roman"/>
        </w:rPr>
        <w:sectPr w:rsidR="004C4EE5" w:rsidSect="004C6268">
          <w:headerReference w:type="default" r:id="rId11"/>
          <w:footerReference w:type="default" r:id="rId12"/>
          <w:pgSz w:w="11900" w:h="16840"/>
          <w:pgMar w:top="2268" w:right="1701" w:bottom="1701" w:left="2268" w:header="720" w:footer="720" w:gutter="0"/>
          <w:pgNumType w:fmt="lowerRoman" w:start="1"/>
          <w:cols w:space="720"/>
          <w:noEndnote/>
        </w:sectPr>
      </w:pPr>
      <w:r w:rsidRPr="004C4EE5">
        <w:rPr>
          <w:rFonts w:ascii="Times New Roman" w:eastAsia="Times New Roman" w:hAnsi="Times New Roman" w:cs="Times New Roman"/>
        </w:rPr>
        <w:t>Keywords: Information Systems, Labor Demand, Recruitment.</w:t>
      </w:r>
    </w:p>
    <w:p w:rsidR="00BD4F5A" w:rsidRDefault="003A1D0B">
      <w:pPr>
        <w:widowControl w:val="0"/>
        <w:numPr>
          <w:ilvl w:val="0"/>
          <w:numId w:val="1"/>
        </w:numPr>
        <w:autoSpaceDE w:val="0"/>
        <w:autoSpaceDN w:val="0"/>
        <w:adjustRightInd w:val="0"/>
        <w:spacing w:line="360" w:lineRule="auto"/>
        <w:ind w:right="-9"/>
        <w:jc w:val="both"/>
        <w:rPr>
          <w:rFonts w:ascii="Times New Roman" w:eastAsia="Times New Roman" w:hAnsi="Times New Roman" w:cs="Times New Roman"/>
          <w:b/>
          <w:bCs/>
        </w:rPr>
      </w:pPr>
      <w:r>
        <w:rPr>
          <w:rFonts w:ascii="Times New Roman" w:eastAsia="Times New Roman" w:hAnsi="Times New Roman" w:cs="Times New Roman"/>
          <w:b/>
          <w:bCs/>
        </w:rPr>
        <w:lastRenderedPageBreak/>
        <w:t>Latar Belakang</w:t>
      </w:r>
    </w:p>
    <w:p w:rsidR="008D334D" w:rsidRDefault="003653E1">
      <w:pPr>
        <w:widowControl w:val="0"/>
        <w:autoSpaceDE w:val="0"/>
        <w:autoSpaceDN w:val="0"/>
        <w:adjustRightInd w:val="0"/>
        <w:spacing w:line="360" w:lineRule="auto"/>
        <w:ind w:right="-9" w:firstLine="720"/>
        <w:jc w:val="both"/>
        <w:rPr>
          <w:rFonts w:ascii="Times New Roman" w:eastAsia="Times New Roman" w:hAnsi="Times New Roman" w:cs="Times New Roman"/>
        </w:rPr>
      </w:pPr>
      <w:proofErr w:type="gramStart"/>
      <w:r>
        <w:rPr>
          <w:rFonts w:ascii="Times New Roman" w:eastAsia="Times New Roman" w:hAnsi="Times New Roman" w:cs="Times New Roman"/>
        </w:rPr>
        <w:t xml:space="preserve">Sistem informasi merupakan kombinasi dari </w:t>
      </w:r>
      <w:r w:rsidR="00617893">
        <w:rPr>
          <w:rFonts w:ascii="Times New Roman" w:eastAsia="Times New Roman" w:hAnsi="Times New Roman" w:cs="Times New Roman"/>
        </w:rPr>
        <w:t xml:space="preserve">teknologi informasi dan orang </w:t>
      </w:r>
      <w:r w:rsidR="00B0769B">
        <w:rPr>
          <w:rFonts w:ascii="Times New Roman" w:eastAsia="Times New Roman" w:hAnsi="Times New Roman" w:cs="Times New Roman"/>
        </w:rPr>
        <w:t>yang menggunakan teknologi tersebut untuk mendukung op</w:t>
      </w:r>
      <w:r w:rsidR="00BE3619">
        <w:rPr>
          <w:rFonts w:ascii="Times New Roman" w:eastAsia="Times New Roman" w:hAnsi="Times New Roman" w:cs="Times New Roman"/>
        </w:rPr>
        <w:t xml:space="preserve">erasional bisnis dan manajemen yang terdiri dari komponen atau elemen yang dihubungkan bersama untuk memudahkan aliran informasi, materi, </w:t>
      </w:r>
      <w:r w:rsidR="00DD51E8">
        <w:rPr>
          <w:rFonts w:ascii="Times New Roman" w:eastAsia="Times New Roman" w:hAnsi="Times New Roman" w:cs="Times New Roman"/>
        </w:rPr>
        <w:t>energi</w:t>
      </w:r>
      <w:r w:rsidR="00BE3619">
        <w:rPr>
          <w:rFonts w:ascii="Times New Roman" w:eastAsia="Times New Roman" w:hAnsi="Times New Roman" w:cs="Times New Roman"/>
        </w:rPr>
        <w:t>, untuk mencapai suatu tujuan.</w:t>
      </w:r>
      <w:proofErr w:type="gramEnd"/>
      <w:r w:rsidR="00BE3619">
        <w:rPr>
          <w:rFonts w:ascii="Times New Roman" w:eastAsia="Times New Roman" w:hAnsi="Times New Roman" w:cs="Times New Roman"/>
        </w:rPr>
        <w:t xml:space="preserve"> </w:t>
      </w:r>
      <w:r w:rsidR="00B0769B">
        <w:rPr>
          <w:rFonts w:ascii="Times New Roman" w:eastAsia="Times New Roman" w:hAnsi="Times New Roman" w:cs="Times New Roman"/>
        </w:rPr>
        <w:t xml:space="preserve">Dimana dalam sebuah organisasi bisnis diwajibkan </w:t>
      </w:r>
      <w:r w:rsidR="00543572">
        <w:rPr>
          <w:rFonts w:ascii="Times New Roman" w:eastAsia="Times New Roman" w:hAnsi="Times New Roman" w:cs="Times New Roman"/>
        </w:rPr>
        <w:t xml:space="preserve">tenaga kerjanya dapat </w:t>
      </w:r>
      <w:r w:rsidR="00B0769B">
        <w:rPr>
          <w:rFonts w:ascii="Times New Roman" w:eastAsia="Times New Roman" w:hAnsi="Times New Roman" w:cs="Times New Roman"/>
        </w:rPr>
        <w:t xml:space="preserve">berinteraksi dengan teknologi informasi dan komunikasi </w:t>
      </w:r>
      <w:r w:rsidR="00CB4C9A">
        <w:rPr>
          <w:rFonts w:ascii="Times New Roman" w:eastAsia="Times New Roman" w:hAnsi="Times New Roman" w:cs="Times New Roman"/>
        </w:rPr>
        <w:t xml:space="preserve">(TIK) </w:t>
      </w:r>
      <w:r w:rsidR="00B0769B">
        <w:rPr>
          <w:rFonts w:ascii="Times New Roman" w:eastAsia="Times New Roman" w:hAnsi="Times New Roman" w:cs="Times New Roman"/>
        </w:rPr>
        <w:t>untuk mendukung proses bisnis</w:t>
      </w:r>
      <w:r w:rsidR="00F24061">
        <w:rPr>
          <w:rFonts w:ascii="Times New Roman" w:eastAsia="Times New Roman" w:hAnsi="Times New Roman" w:cs="Times New Roman"/>
        </w:rPr>
        <w:t xml:space="preserve">. </w:t>
      </w:r>
      <w:r w:rsidR="000E391E">
        <w:rPr>
          <w:rFonts w:ascii="Times New Roman" w:eastAsia="Times New Roman" w:hAnsi="Times New Roman" w:cs="Times New Roman"/>
        </w:rPr>
        <w:t xml:space="preserve">Pekerja atau tenaga kerja diatur oleh Undang-Undang </w:t>
      </w:r>
      <w:del w:id="1" w:author="Rodo Landro Sianturi" w:date="2019-02-12T22:34:00Z">
        <w:r w:rsidR="00543572" w:rsidRPr="00830469" w:rsidDel="00553995">
          <w:rPr>
            <w:rFonts w:ascii="Times New Roman" w:eastAsia="Times New Roman" w:hAnsi="Times New Roman" w:cs="Times New Roman"/>
          </w:rPr>
          <w:delText>Menuru</w:delText>
        </w:r>
      </w:del>
      <w:r w:rsidR="00543572" w:rsidRPr="00830469">
        <w:rPr>
          <w:rFonts w:ascii="Times New Roman" w:eastAsia="Times New Roman" w:hAnsi="Times New Roman" w:cs="Times New Roman"/>
        </w:rPr>
        <w:t xml:space="preserve">No. 13 tahun 2003 Bab I pasal 1 ayat 2 </w:t>
      </w:r>
      <w:ins w:id="2" w:author="Rodo Landro Sianturi" w:date="2019-02-12T22:34:00Z">
        <w:r w:rsidR="00543572">
          <w:rPr>
            <w:rFonts w:ascii="Times New Roman" w:eastAsia="Times New Roman" w:hAnsi="Times New Roman" w:cs="Times New Roman"/>
          </w:rPr>
          <w:t xml:space="preserve">menyebutkan bahwa </w:t>
        </w:r>
      </w:ins>
      <w:del w:id="3" w:author="Rodo Landro Sianturi" w:date="2019-02-12T22:34:00Z">
        <w:r w:rsidR="00543572" w:rsidRPr="00830469" w:rsidDel="00553995">
          <w:rPr>
            <w:rFonts w:ascii="Times New Roman" w:eastAsia="Times New Roman" w:hAnsi="Times New Roman" w:cs="Times New Roman"/>
          </w:rPr>
          <w:delText xml:space="preserve">disebutkan bahwa </w:delText>
        </w:r>
      </w:del>
      <w:r w:rsidR="00543572" w:rsidRPr="00830469">
        <w:rPr>
          <w:rFonts w:ascii="Times New Roman" w:eastAsia="Times New Roman" w:hAnsi="Times New Roman" w:cs="Times New Roman"/>
        </w:rPr>
        <w:t xml:space="preserve">tenaga kerja adalah setiap orang yang mampu melakukan pekerjaan guna menghasilkan barang atau jasa baik untuk memenuhi kebutuhan sendiri maupun untuk </w:t>
      </w:r>
      <w:del w:id="4" w:author="Rodo Landro Sianturi" w:date="2019-02-12T22:43:00Z">
        <w:r w:rsidR="00543572" w:rsidRPr="00830469" w:rsidDel="00BE1B05">
          <w:rPr>
            <w:rFonts w:ascii="Times New Roman" w:eastAsia="Times New Roman" w:hAnsi="Times New Roman" w:cs="Times New Roman"/>
          </w:rPr>
          <w:delText>masyarakat.</w:delText>
        </w:r>
      </w:del>
      <w:ins w:id="5" w:author="Rodo Landro Sianturi" w:date="2019-02-12T22:43:00Z">
        <w:r w:rsidR="00543572">
          <w:rPr>
            <w:rFonts w:ascii="Times New Roman" w:eastAsia="Times New Roman" w:hAnsi="Times New Roman" w:cs="Times New Roman"/>
          </w:rPr>
          <w:t>orang lain.</w:t>
        </w:r>
      </w:ins>
      <w:r w:rsidR="00543572">
        <w:rPr>
          <w:rFonts w:ascii="Times New Roman" w:eastAsia="Times New Roman" w:hAnsi="Times New Roman" w:cs="Times New Roman"/>
        </w:rPr>
        <w:t xml:space="preserve"> </w:t>
      </w:r>
    </w:p>
    <w:p w:rsidR="00690C7A" w:rsidRDefault="0007114F">
      <w:pPr>
        <w:widowControl w:val="0"/>
        <w:autoSpaceDE w:val="0"/>
        <w:autoSpaceDN w:val="0"/>
        <w:adjustRightInd w:val="0"/>
        <w:spacing w:line="360" w:lineRule="auto"/>
        <w:ind w:right="-9" w:firstLine="720"/>
        <w:jc w:val="both"/>
        <w:rPr>
          <w:rFonts w:ascii="Times New Roman" w:eastAsia="Times New Roman" w:hAnsi="Times New Roman" w:cs="Times New Roman"/>
        </w:rPr>
      </w:pPr>
      <w:r>
        <w:rPr>
          <w:rFonts w:ascii="Times New Roman" w:eastAsia="Times New Roman" w:hAnsi="Times New Roman" w:cs="Times New Roman"/>
        </w:rPr>
        <w:t>Di era perkembangan dunia teknologi informasi semaki</w:t>
      </w:r>
      <w:r w:rsidR="008D334D">
        <w:rPr>
          <w:rFonts w:ascii="Times New Roman" w:eastAsia="Times New Roman" w:hAnsi="Times New Roman" w:cs="Times New Roman"/>
        </w:rPr>
        <w:t>n pesat dan cepat disegala bidang,</w:t>
      </w:r>
      <w:r>
        <w:rPr>
          <w:rFonts w:ascii="Times New Roman" w:eastAsia="Times New Roman" w:hAnsi="Times New Roman" w:cs="Times New Roman"/>
        </w:rPr>
        <w:t xml:space="preserve"> maka sarana dan prasana </w:t>
      </w:r>
      <w:r w:rsidR="00D02787">
        <w:rPr>
          <w:rFonts w:ascii="Times New Roman" w:eastAsia="Times New Roman" w:hAnsi="Times New Roman" w:cs="Times New Roman"/>
        </w:rPr>
        <w:t>di perusa</w:t>
      </w:r>
      <w:r w:rsidR="008909BF">
        <w:rPr>
          <w:rFonts w:ascii="Times New Roman" w:eastAsia="Times New Roman" w:hAnsi="Times New Roman" w:cs="Times New Roman"/>
        </w:rPr>
        <w:t>haan dalam hal pro</w:t>
      </w:r>
      <w:r w:rsidR="00091735">
        <w:rPr>
          <w:rFonts w:ascii="Times New Roman" w:eastAsia="Times New Roman" w:hAnsi="Times New Roman" w:cs="Times New Roman"/>
        </w:rPr>
        <w:t>ses rekrutmen atau mencari tena</w:t>
      </w:r>
      <w:r w:rsidR="008909BF">
        <w:rPr>
          <w:rFonts w:ascii="Times New Roman" w:eastAsia="Times New Roman" w:hAnsi="Times New Roman" w:cs="Times New Roman"/>
        </w:rPr>
        <w:t xml:space="preserve">ga kerja </w:t>
      </w:r>
      <w:r w:rsidR="00D02787">
        <w:rPr>
          <w:rFonts w:ascii="Times New Roman" w:eastAsia="Times New Roman" w:hAnsi="Times New Roman" w:cs="Times New Roman"/>
        </w:rPr>
        <w:t>salah satunya dengan sistem infomasi berbasis web</w:t>
      </w:r>
      <w:r w:rsidR="000F4988">
        <w:rPr>
          <w:rFonts w:ascii="Times New Roman" w:eastAsia="Times New Roman" w:hAnsi="Times New Roman" w:cs="Times New Roman"/>
        </w:rPr>
        <w:t xml:space="preserve">. </w:t>
      </w:r>
      <w:r w:rsidR="00FB224C">
        <w:rPr>
          <w:rFonts w:ascii="Times New Roman" w:eastAsia="Times New Roman" w:hAnsi="Times New Roman" w:cs="Times New Roman"/>
        </w:rPr>
        <w:t>Ha</w:t>
      </w:r>
      <w:r w:rsidR="00091735">
        <w:rPr>
          <w:rFonts w:ascii="Times New Roman" w:eastAsia="Times New Roman" w:hAnsi="Times New Roman" w:cs="Times New Roman"/>
        </w:rPr>
        <w:t>laman w</w:t>
      </w:r>
      <w:r w:rsidR="00FB224C">
        <w:rPr>
          <w:rFonts w:ascii="Times New Roman" w:eastAsia="Times New Roman" w:hAnsi="Times New Roman" w:cs="Times New Roman"/>
        </w:rPr>
        <w:t xml:space="preserve">eb ini berisikan aliran informasi baik disediakan </w:t>
      </w:r>
      <w:r w:rsidR="006E34F4">
        <w:rPr>
          <w:rFonts w:ascii="Times New Roman" w:eastAsia="Times New Roman" w:hAnsi="Times New Roman" w:cs="Times New Roman"/>
        </w:rPr>
        <w:t xml:space="preserve">oleh </w:t>
      </w:r>
      <w:r w:rsidR="00FB224C">
        <w:rPr>
          <w:rFonts w:ascii="Times New Roman" w:eastAsia="Times New Roman" w:hAnsi="Times New Roman" w:cs="Times New Roman"/>
        </w:rPr>
        <w:t xml:space="preserve">perorangan, kelompok, atau organisasi. </w:t>
      </w:r>
      <w:r w:rsidR="00FB224C" w:rsidRPr="00FB224C">
        <w:rPr>
          <w:rFonts w:ascii="Times New Roman" w:eastAsia="Times New Roman" w:hAnsi="Times New Roman" w:cs="Times New Roman"/>
        </w:rPr>
        <w:t xml:space="preserve">Sebuah situs web biasanya ditempatkan </w:t>
      </w:r>
      <w:r w:rsidR="008909BF">
        <w:rPr>
          <w:rFonts w:ascii="Times New Roman" w:eastAsia="Times New Roman" w:hAnsi="Times New Roman" w:cs="Times New Roman"/>
        </w:rPr>
        <w:t xml:space="preserve">pada </w:t>
      </w:r>
      <w:r w:rsidR="00FB224C" w:rsidRPr="00FB224C">
        <w:rPr>
          <w:rFonts w:ascii="Times New Roman" w:eastAsia="Times New Roman" w:hAnsi="Times New Roman" w:cs="Times New Roman"/>
        </w:rPr>
        <w:t>sebuah server web yang dapat diakses me</w:t>
      </w:r>
      <w:r w:rsidR="00617893">
        <w:rPr>
          <w:rFonts w:ascii="Times New Roman" w:eastAsia="Times New Roman" w:hAnsi="Times New Roman" w:cs="Times New Roman"/>
        </w:rPr>
        <w:t>lalui jaringan seperti i</w:t>
      </w:r>
      <w:r w:rsidR="00690C7A">
        <w:rPr>
          <w:rFonts w:ascii="Times New Roman" w:eastAsia="Times New Roman" w:hAnsi="Times New Roman" w:cs="Times New Roman"/>
        </w:rPr>
        <w:t>nternet</w:t>
      </w:r>
      <w:r w:rsidR="00617893">
        <w:rPr>
          <w:rFonts w:ascii="Times New Roman" w:eastAsia="Times New Roman" w:hAnsi="Times New Roman" w:cs="Times New Roman"/>
        </w:rPr>
        <w:t>, d</w:t>
      </w:r>
      <w:r w:rsidR="000F4988">
        <w:rPr>
          <w:rFonts w:ascii="Times New Roman" w:eastAsia="Times New Roman" w:hAnsi="Times New Roman" w:cs="Times New Roman"/>
        </w:rPr>
        <w:t xml:space="preserve">imana </w:t>
      </w:r>
      <w:r w:rsidR="00D02787">
        <w:rPr>
          <w:rFonts w:ascii="Times New Roman" w:eastAsia="Times New Roman" w:hAnsi="Times New Roman" w:cs="Times New Roman"/>
        </w:rPr>
        <w:t xml:space="preserve">sistem </w:t>
      </w:r>
      <w:r w:rsidR="000F4988">
        <w:rPr>
          <w:rFonts w:ascii="Times New Roman" w:eastAsia="Times New Roman" w:hAnsi="Times New Roman" w:cs="Times New Roman"/>
        </w:rPr>
        <w:t xml:space="preserve">informasi </w:t>
      </w:r>
      <w:r w:rsidR="00091735">
        <w:rPr>
          <w:rFonts w:ascii="Times New Roman" w:eastAsia="Times New Roman" w:hAnsi="Times New Roman" w:cs="Times New Roman"/>
        </w:rPr>
        <w:t xml:space="preserve">seperti </w:t>
      </w:r>
      <w:r w:rsidR="00D02787">
        <w:rPr>
          <w:rFonts w:ascii="Times New Roman" w:eastAsia="Times New Roman" w:hAnsi="Times New Roman" w:cs="Times New Roman"/>
        </w:rPr>
        <w:t xml:space="preserve">ini </w:t>
      </w:r>
      <w:r w:rsidR="000F4988">
        <w:rPr>
          <w:rFonts w:ascii="Times New Roman" w:eastAsia="Times New Roman" w:hAnsi="Times New Roman" w:cs="Times New Roman"/>
        </w:rPr>
        <w:t xml:space="preserve">belum dimiliki oleh </w:t>
      </w:r>
      <w:proofErr w:type="gramStart"/>
      <w:r w:rsidR="000F4988">
        <w:rPr>
          <w:rFonts w:ascii="Times New Roman" w:eastAsia="Times New Roman" w:hAnsi="Times New Roman" w:cs="Times New Roman"/>
        </w:rPr>
        <w:t>tim</w:t>
      </w:r>
      <w:proofErr w:type="gramEnd"/>
      <w:r w:rsidR="000F4988">
        <w:rPr>
          <w:rFonts w:ascii="Times New Roman" w:eastAsia="Times New Roman" w:hAnsi="Times New Roman" w:cs="Times New Roman"/>
        </w:rPr>
        <w:t xml:space="preserve"> rekrutment </w:t>
      </w:r>
      <w:r w:rsidR="00955224">
        <w:rPr>
          <w:rFonts w:ascii="Times New Roman" w:eastAsia="Times New Roman" w:hAnsi="Times New Roman" w:cs="Times New Roman"/>
        </w:rPr>
        <w:t>PT. CIBA VISION BATAM</w:t>
      </w:r>
      <w:r w:rsidR="000F4988">
        <w:rPr>
          <w:rFonts w:ascii="Times New Roman" w:eastAsia="Times New Roman" w:hAnsi="Times New Roman" w:cs="Times New Roman"/>
        </w:rPr>
        <w:t xml:space="preserve">. </w:t>
      </w:r>
      <w:r w:rsidR="008D334D">
        <w:rPr>
          <w:rFonts w:ascii="Times New Roman" w:eastAsia="Times New Roman" w:hAnsi="Times New Roman" w:cs="Times New Roman"/>
        </w:rPr>
        <w:t xml:space="preserve">          </w:t>
      </w:r>
    </w:p>
    <w:p w:rsidR="000F4988" w:rsidRDefault="00955224">
      <w:pPr>
        <w:widowControl w:val="0"/>
        <w:autoSpaceDE w:val="0"/>
        <w:autoSpaceDN w:val="0"/>
        <w:adjustRightInd w:val="0"/>
        <w:spacing w:line="360" w:lineRule="auto"/>
        <w:ind w:right="-9" w:firstLine="720"/>
        <w:jc w:val="both"/>
        <w:rPr>
          <w:rFonts w:ascii="Times New Roman" w:eastAsia="Times New Roman" w:hAnsi="Times New Roman" w:cs="Times New Roman"/>
        </w:rPr>
      </w:pPr>
      <w:r>
        <w:rPr>
          <w:rFonts w:ascii="Times New Roman" w:eastAsia="Times New Roman" w:hAnsi="Times New Roman" w:cs="Times New Roman"/>
        </w:rPr>
        <w:t>PT. CIBA VISION BATAM</w:t>
      </w:r>
      <w:r w:rsidR="001D4B10">
        <w:rPr>
          <w:rFonts w:ascii="Times New Roman" w:eastAsia="Times New Roman" w:hAnsi="Times New Roman" w:cs="Times New Roman"/>
        </w:rPr>
        <w:t xml:space="preserve"> (CVB)</w:t>
      </w:r>
      <w:r w:rsidR="000F4988">
        <w:rPr>
          <w:rFonts w:ascii="Times New Roman" w:eastAsia="Times New Roman" w:hAnsi="Times New Roman" w:cs="Times New Roman"/>
        </w:rPr>
        <w:t xml:space="preserve"> adalah perusahaan </w:t>
      </w:r>
      <w:r w:rsidR="00F91F23">
        <w:rPr>
          <w:rFonts w:ascii="Times New Roman" w:eastAsia="Times New Roman" w:hAnsi="Times New Roman" w:cs="Times New Roman"/>
        </w:rPr>
        <w:t xml:space="preserve">multinasional </w:t>
      </w:r>
      <w:r w:rsidR="000F4988">
        <w:rPr>
          <w:rFonts w:ascii="Times New Roman" w:eastAsia="Times New Roman" w:hAnsi="Times New Roman" w:cs="Times New Roman"/>
        </w:rPr>
        <w:t xml:space="preserve">yang </w:t>
      </w:r>
      <w:r w:rsidR="00660C06">
        <w:rPr>
          <w:rFonts w:ascii="Times New Roman" w:eastAsia="Times New Roman" w:hAnsi="Times New Roman" w:cs="Times New Roman"/>
        </w:rPr>
        <w:t xml:space="preserve">berdiri tahun 1994 yang </w:t>
      </w:r>
      <w:r w:rsidR="000F4988">
        <w:rPr>
          <w:rFonts w:ascii="Times New Roman" w:eastAsia="Times New Roman" w:hAnsi="Times New Roman" w:cs="Times New Roman"/>
        </w:rPr>
        <w:t xml:space="preserve">berada di daerah industri muka kuning batam dengan </w:t>
      </w:r>
      <w:r w:rsidR="00F91F23">
        <w:rPr>
          <w:rFonts w:ascii="Times New Roman" w:eastAsia="Times New Roman" w:hAnsi="Times New Roman" w:cs="Times New Roman"/>
        </w:rPr>
        <w:t xml:space="preserve">memiliki </w:t>
      </w:r>
      <w:r w:rsidR="00091735">
        <w:rPr>
          <w:rFonts w:ascii="Times New Roman" w:eastAsia="Times New Roman" w:hAnsi="Times New Roman" w:cs="Times New Roman"/>
        </w:rPr>
        <w:t>tiga (</w:t>
      </w:r>
      <w:r w:rsidR="00F91F23">
        <w:rPr>
          <w:rFonts w:ascii="Times New Roman" w:eastAsia="Times New Roman" w:hAnsi="Times New Roman" w:cs="Times New Roman"/>
        </w:rPr>
        <w:t>3</w:t>
      </w:r>
      <w:r w:rsidR="00091735">
        <w:rPr>
          <w:rFonts w:ascii="Times New Roman" w:eastAsia="Times New Roman" w:hAnsi="Times New Roman" w:cs="Times New Roman"/>
        </w:rPr>
        <w:t>)</w:t>
      </w:r>
      <w:r w:rsidR="00F91F23">
        <w:rPr>
          <w:rFonts w:ascii="Times New Roman" w:eastAsia="Times New Roman" w:hAnsi="Times New Roman" w:cs="Times New Roman"/>
        </w:rPr>
        <w:t xml:space="preserve"> buah gedung yaitu LOT 203, LOT 204 dan LOT</w:t>
      </w:r>
      <w:r w:rsidR="00091735">
        <w:rPr>
          <w:rFonts w:ascii="Times New Roman" w:eastAsia="Times New Roman" w:hAnsi="Times New Roman" w:cs="Times New Roman"/>
        </w:rPr>
        <w:t xml:space="preserve"> 205 dengan</w:t>
      </w:r>
      <w:r w:rsidR="00F91F23">
        <w:rPr>
          <w:rFonts w:ascii="Times New Roman" w:eastAsia="Times New Roman" w:hAnsi="Times New Roman" w:cs="Times New Roman"/>
        </w:rPr>
        <w:t xml:space="preserve"> </w:t>
      </w:r>
      <w:r w:rsidR="001D4B10">
        <w:rPr>
          <w:rFonts w:ascii="Times New Roman" w:eastAsia="Times New Roman" w:hAnsi="Times New Roman" w:cs="Times New Roman"/>
        </w:rPr>
        <w:t>mem</w:t>
      </w:r>
      <w:r w:rsidR="000F4988">
        <w:rPr>
          <w:rFonts w:ascii="Times New Roman" w:eastAsia="Times New Roman" w:hAnsi="Times New Roman" w:cs="Times New Roman"/>
        </w:rPr>
        <w:t>produksi lensa kontak yang di pasang dimata.</w:t>
      </w:r>
      <w:r w:rsidR="000E391E">
        <w:rPr>
          <w:rFonts w:ascii="Times New Roman" w:eastAsia="Times New Roman" w:hAnsi="Times New Roman" w:cs="Times New Roman"/>
        </w:rPr>
        <w:t xml:space="preserve"> </w:t>
      </w:r>
      <w:proofErr w:type="gramStart"/>
      <w:r w:rsidR="000E391E">
        <w:rPr>
          <w:rFonts w:ascii="Times New Roman" w:eastAsia="Times New Roman" w:hAnsi="Times New Roman" w:cs="Times New Roman"/>
        </w:rPr>
        <w:t>Mem</w:t>
      </w:r>
      <w:r w:rsidR="008D334D">
        <w:rPr>
          <w:rFonts w:ascii="Times New Roman" w:eastAsia="Times New Roman" w:hAnsi="Times New Roman" w:cs="Times New Roman"/>
        </w:rPr>
        <w:t xml:space="preserve">iliki </w:t>
      </w:r>
      <w:r w:rsidR="006C602D">
        <w:rPr>
          <w:rFonts w:ascii="Times New Roman" w:eastAsia="Times New Roman" w:hAnsi="Times New Roman" w:cs="Times New Roman"/>
        </w:rPr>
        <w:t>1500</w:t>
      </w:r>
      <w:r w:rsidR="009832A2">
        <w:rPr>
          <w:rFonts w:ascii="Times New Roman" w:eastAsia="Times New Roman" w:hAnsi="Times New Roman" w:cs="Times New Roman"/>
        </w:rPr>
        <w:t xml:space="preserve"> karyawan</w:t>
      </w:r>
      <w:r w:rsidR="000F4988">
        <w:rPr>
          <w:rFonts w:ascii="Times New Roman" w:eastAsia="Times New Roman" w:hAnsi="Times New Roman" w:cs="Times New Roman"/>
        </w:rPr>
        <w:t xml:space="preserve"> </w:t>
      </w:r>
      <w:r w:rsidR="006E34F4">
        <w:rPr>
          <w:rFonts w:ascii="Times New Roman" w:eastAsia="Times New Roman" w:hAnsi="Times New Roman" w:cs="Times New Roman"/>
        </w:rPr>
        <w:t xml:space="preserve">yang </w:t>
      </w:r>
      <w:r w:rsidR="000E391E">
        <w:rPr>
          <w:rFonts w:ascii="Times New Roman" w:eastAsia="Times New Roman" w:hAnsi="Times New Roman" w:cs="Times New Roman"/>
        </w:rPr>
        <w:t xml:space="preserve">bekerja </w:t>
      </w:r>
      <w:r w:rsidR="004778E9">
        <w:rPr>
          <w:rFonts w:ascii="Times New Roman" w:eastAsia="Times New Roman" w:hAnsi="Times New Roman" w:cs="Times New Roman"/>
        </w:rPr>
        <w:t>di 15 departemen</w:t>
      </w:r>
      <w:r w:rsidR="008D334D">
        <w:rPr>
          <w:rFonts w:ascii="Times New Roman" w:eastAsia="Times New Roman" w:hAnsi="Times New Roman" w:cs="Times New Roman"/>
        </w:rPr>
        <w:t xml:space="preserve"> terdiri da</w:t>
      </w:r>
      <w:r w:rsidR="00617893">
        <w:rPr>
          <w:rFonts w:ascii="Times New Roman" w:eastAsia="Times New Roman" w:hAnsi="Times New Roman" w:cs="Times New Roman"/>
        </w:rPr>
        <w:t>ri kayawan kontrak dan karyawan</w:t>
      </w:r>
      <w:r w:rsidR="00091735">
        <w:rPr>
          <w:rFonts w:ascii="Times New Roman" w:eastAsia="Times New Roman" w:hAnsi="Times New Roman" w:cs="Times New Roman"/>
        </w:rPr>
        <w:t xml:space="preserve"> </w:t>
      </w:r>
      <w:r w:rsidR="006C5C69">
        <w:rPr>
          <w:rFonts w:ascii="Times New Roman" w:eastAsia="Times New Roman" w:hAnsi="Times New Roman" w:cs="Times New Roman"/>
        </w:rPr>
        <w:t>permanen</w:t>
      </w:r>
      <w:r w:rsidR="008D334D">
        <w:rPr>
          <w:rFonts w:ascii="Times New Roman" w:eastAsia="Times New Roman" w:hAnsi="Times New Roman" w:cs="Times New Roman"/>
        </w:rPr>
        <w:t>.</w:t>
      </w:r>
      <w:proofErr w:type="gramEnd"/>
      <w:r w:rsidR="003A2A59">
        <w:rPr>
          <w:rFonts w:ascii="Times New Roman" w:eastAsia="Times New Roman" w:hAnsi="Times New Roman" w:cs="Times New Roman"/>
        </w:rPr>
        <w:t xml:space="preserve"> </w:t>
      </w:r>
      <w:r w:rsidR="00091735">
        <w:rPr>
          <w:rFonts w:ascii="Times New Roman" w:eastAsia="Times New Roman" w:hAnsi="Times New Roman" w:cs="Times New Roman"/>
        </w:rPr>
        <w:t>Dengan jumlah permintaan karyawan dari departemen tertentu</w:t>
      </w:r>
      <w:r w:rsidR="00AD76C0">
        <w:rPr>
          <w:rFonts w:ascii="Times New Roman" w:eastAsia="Times New Roman" w:hAnsi="Times New Roman" w:cs="Times New Roman"/>
        </w:rPr>
        <w:t>,</w:t>
      </w:r>
      <w:r w:rsidR="00091735">
        <w:rPr>
          <w:rFonts w:ascii="Times New Roman" w:eastAsia="Times New Roman" w:hAnsi="Times New Roman" w:cs="Times New Roman"/>
        </w:rPr>
        <w:t xml:space="preserve"> ti</w:t>
      </w:r>
      <w:r w:rsidR="006E34F4">
        <w:rPr>
          <w:rFonts w:ascii="Times New Roman" w:eastAsia="Times New Roman" w:hAnsi="Times New Roman" w:cs="Times New Roman"/>
        </w:rPr>
        <w:t xml:space="preserve">m rekrutmen </w:t>
      </w:r>
      <w:r w:rsidR="00236539">
        <w:rPr>
          <w:rFonts w:ascii="Times New Roman" w:eastAsia="Times New Roman" w:hAnsi="Times New Roman" w:cs="Times New Roman"/>
        </w:rPr>
        <w:t xml:space="preserve">mengalami kesulitan dalam </w:t>
      </w:r>
      <w:r w:rsidR="00AD76C0">
        <w:rPr>
          <w:rFonts w:ascii="Times New Roman" w:eastAsia="Times New Roman" w:hAnsi="Times New Roman" w:cs="Times New Roman"/>
        </w:rPr>
        <w:t xml:space="preserve">hal </w:t>
      </w:r>
      <w:r w:rsidR="00236539">
        <w:rPr>
          <w:rFonts w:ascii="Times New Roman" w:eastAsia="Times New Roman" w:hAnsi="Times New Roman" w:cs="Times New Roman"/>
        </w:rPr>
        <w:t>mengelola a</w:t>
      </w:r>
      <w:r w:rsidR="002313B7">
        <w:rPr>
          <w:rFonts w:ascii="Times New Roman" w:eastAsia="Times New Roman" w:hAnsi="Times New Roman" w:cs="Times New Roman"/>
        </w:rPr>
        <w:t>pabila a</w:t>
      </w:r>
      <w:r w:rsidR="003A2A59">
        <w:rPr>
          <w:rFonts w:ascii="Times New Roman" w:eastAsia="Times New Roman" w:hAnsi="Times New Roman" w:cs="Times New Roman"/>
        </w:rPr>
        <w:t xml:space="preserve">da karyawan </w:t>
      </w:r>
      <w:proofErr w:type="gramStart"/>
      <w:r w:rsidR="003A2A59">
        <w:rPr>
          <w:rFonts w:ascii="Times New Roman" w:eastAsia="Times New Roman" w:hAnsi="Times New Roman" w:cs="Times New Roman"/>
        </w:rPr>
        <w:t>yang  keluar</w:t>
      </w:r>
      <w:proofErr w:type="gramEnd"/>
      <w:r w:rsidR="003A2A59">
        <w:rPr>
          <w:rFonts w:ascii="Times New Roman" w:eastAsia="Times New Roman" w:hAnsi="Times New Roman" w:cs="Times New Roman"/>
        </w:rPr>
        <w:t xml:space="preserve"> karena habis kontrak</w:t>
      </w:r>
      <w:r w:rsidR="00236539">
        <w:rPr>
          <w:rFonts w:ascii="Times New Roman" w:eastAsia="Times New Roman" w:hAnsi="Times New Roman" w:cs="Times New Roman"/>
        </w:rPr>
        <w:t xml:space="preserve"> atau m</w:t>
      </w:r>
      <w:r w:rsidR="001272F7">
        <w:rPr>
          <w:rFonts w:ascii="Times New Roman" w:eastAsia="Times New Roman" w:hAnsi="Times New Roman" w:cs="Times New Roman"/>
        </w:rPr>
        <w:t>engundurkan diri</w:t>
      </w:r>
      <w:r w:rsidR="00AD76C0">
        <w:rPr>
          <w:rFonts w:ascii="Times New Roman" w:eastAsia="Times New Roman" w:hAnsi="Times New Roman" w:cs="Times New Roman"/>
        </w:rPr>
        <w:t>. S</w:t>
      </w:r>
      <w:r w:rsidR="00236539">
        <w:rPr>
          <w:rFonts w:ascii="Times New Roman" w:eastAsia="Times New Roman" w:hAnsi="Times New Roman" w:cs="Times New Roman"/>
        </w:rPr>
        <w:t xml:space="preserve">ehingga </w:t>
      </w:r>
      <w:r w:rsidR="009C21EE">
        <w:rPr>
          <w:rFonts w:ascii="Times New Roman" w:eastAsia="Times New Roman" w:hAnsi="Times New Roman" w:cs="Times New Roman"/>
        </w:rPr>
        <w:t>dari dep</w:t>
      </w:r>
      <w:r w:rsidR="003A2A59">
        <w:rPr>
          <w:rFonts w:ascii="Times New Roman" w:eastAsia="Times New Roman" w:hAnsi="Times New Roman" w:cs="Times New Roman"/>
        </w:rPr>
        <w:t xml:space="preserve">artemen terkait </w:t>
      </w:r>
      <w:proofErr w:type="gramStart"/>
      <w:r w:rsidR="003A2A59">
        <w:rPr>
          <w:rFonts w:ascii="Times New Roman" w:eastAsia="Times New Roman" w:hAnsi="Times New Roman" w:cs="Times New Roman"/>
        </w:rPr>
        <w:t>akan</w:t>
      </w:r>
      <w:proofErr w:type="gramEnd"/>
      <w:r w:rsidR="003A2A59">
        <w:rPr>
          <w:rFonts w:ascii="Times New Roman" w:eastAsia="Times New Roman" w:hAnsi="Times New Roman" w:cs="Times New Roman"/>
        </w:rPr>
        <w:t xml:space="preserve"> melakukan permintaan </w:t>
      </w:r>
      <w:r w:rsidR="001272F7">
        <w:rPr>
          <w:rFonts w:ascii="Times New Roman" w:eastAsia="Times New Roman" w:hAnsi="Times New Roman" w:cs="Times New Roman"/>
        </w:rPr>
        <w:t xml:space="preserve">karyawan </w:t>
      </w:r>
      <w:r w:rsidR="00236539">
        <w:rPr>
          <w:rFonts w:ascii="Times New Roman" w:eastAsia="Times New Roman" w:hAnsi="Times New Roman" w:cs="Times New Roman"/>
        </w:rPr>
        <w:t xml:space="preserve">baru </w:t>
      </w:r>
      <w:r w:rsidR="003A2A59">
        <w:rPr>
          <w:rFonts w:ascii="Times New Roman" w:eastAsia="Times New Roman" w:hAnsi="Times New Roman" w:cs="Times New Roman"/>
        </w:rPr>
        <w:t xml:space="preserve">ke </w:t>
      </w:r>
      <w:r w:rsidR="001272F7">
        <w:rPr>
          <w:rFonts w:ascii="Times New Roman" w:eastAsia="Times New Roman" w:hAnsi="Times New Roman" w:cs="Times New Roman"/>
        </w:rPr>
        <w:t>HRD (</w:t>
      </w:r>
      <w:r w:rsidR="001272F7" w:rsidRPr="001272F7">
        <w:rPr>
          <w:rFonts w:ascii="Times New Roman" w:eastAsia="Times New Roman" w:hAnsi="Times New Roman" w:cs="Times New Roman"/>
          <w:i/>
        </w:rPr>
        <w:t>Human Resource Department</w:t>
      </w:r>
      <w:r w:rsidR="001272F7">
        <w:rPr>
          <w:rFonts w:ascii="Times New Roman" w:eastAsia="Times New Roman" w:hAnsi="Times New Roman" w:cs="Times New Roman"/>
        </w:rPr>
        <w:t>) d</w:t>
      </w:r>
      <w:r w:rsidR="002313B7">
        <w:rPr>
          <w:rFonts w:ascii="Times New Roman" w:eastAsia="Times New Roman" w:hAnsi="Times New Roman" w:cs="Times New Roman"/>
        </w:rPr>
        <w:t xml:space="preserve">engan mengisi </w:t>
      </w:r>
      <w:r w:rsidR="001272F7">
        <w:rPr>
          <w:rFonts w:ascii="Times New Roman" w:eastAsia="Times New Roman" w:hAnsi="Times New Roman" w:cs="Times New Roman"/>
        </w:rPr>
        <w:t>formulir ER (</w:t>
      </w:r>
      <w:r w:rsidR="001272F7" w:rsidRPr="002313B7">
        <w:rPr>
          <w:rFonts w:ascii="Times New Roman" w:eastAsia="Times New Roman" w:hAnsi="Times New Roman" w:cs="Times New Roman"/>
          <w:i/>
        </w:rPr>
        <w:t>Employmen</w:t>
      </w:r>
      <w:r w:rsidR="002313B7" w:rsidRPr="002313B7">
        <w:rPr>
          <w:rFonts w:ascii="Times New Roman" w:eastAsia="Times New Roman" w:hAnsi="Times New Roman" w:cs="Times New Roman"/>
          <w:i/>
        </w:rPr>
        <w:t>t Requisition</w:t>
      </w:r>
      <w:r w:rsidR="002313B7">
        <w:rPr>
          <w:rFonts w:ascii="Times New Roman" w:eastAsia="Times New Roman" w:hAnsi="Times New Roman" w:cs="Times New Roman"/>
        </w:rPr>
        <w:t>)</w:t>
      </w:r>
      <w:r w:rsidR="007C0115">
        <w:rPr>
          <w:rFonts w:ascii="Times New Roman" w:eastAsia="Times New Roman" w:hAnsi="Times New Roman" w:cs="Times New Roman"/>
        </w:rPr>
        <w:t xml:space="preserve"> </w:t>
      </w:r>
      <w:r w:rsidR="00AD76C0">
        <w:rPr>
          <w:rFonts w:ascii="Times New Roman" w:eastAsia="Times New Roman" w:hAnsi="Times New Roman" w:cs="Times New Roman"/>
        </w:rPr>
        <w:t xml:space="preserve">secara manual. Formulir </w:t>
      </w:r>
      <w:r w:rsidR="000F4499">
        <w:rPr>
          <w:rFonts w:ascii="Times New Roman" w:eastAsia="Times New Roman" w:hAnsi="Times New Roman" w:cs="Times New Roman"/>
        </w:rPr>
        <w:t>di</w:t>
      </w:r>
      <w:r w:rsidR="001272F7">
        <w:rPr>
          <w:rFonts w:ascii="Times New Roman" w:eastAsia="Times New Roman" w:hAnsi="Times New Roman" w:cs="Times New Roman"/>
        </w:rPr>
        <w:t>terima oleh tim rekrutmen dari HRBP (</w:t>
      </w:r>
      <w:r w:rsidR="001272F7" w:rsidRPr="001272F7">
        <w:rPr>
          <w:rFonts w:ascii="Times New Roman" w:eastAsia="Times New Roman" w:hAnsi="Times New Roman" w:cs="Times New Roman"/>
          <w:i/>
        </w:rPr>
        <w:t xml:space="preserve">Human Resource </w:t>
      </w:r>
      <w:r w:rsidR="001272F7" w:rsidRPr="001272F7">
        <w:rPr>
          <w:rFonts w:ascii="Times New Roman" w:eastAsia="Times New Roman" w:hAnsi="Times New Roman" w:cs="Times New Roman"/>
          <w:i/>
        </w:rPr>
        <w:lastRenderedPageBreak/>
        <w:t>Business Partner</w:t>
      </w:r>
      <w:r w:rsidR="009C21EE">
        <w:rPr>
          <w:rFonts w:ascii="Times New Roman" w:eastAsia="Times New Roman" w:hAnsi="Times New Roman" w:cs="Times New Roman"/>
        </w:rPr>
        <w:t xml:space="preserve">) yang bertanggung jawab mengelola jumlah karyawan, memastikan posisi karyawan yang diminta terisi sesuai dengan tenggat waktu yang </w:t>
      </w:r>
      <w:proofErr w:type="gramStart"/>
      <w:r w:rsidR="009C21EE">
        <w:rPr>
          <w:rFonts w:ascii="Times New Roman" w:eastAsia="Times New Roman" w:hAnsi="Times New Roman" w:cs="Times New Roman"/>
        </w:rPr>
        <w:t>diberikan  oleh</w:t>
      </w:r>
      <w:proofErr w:type="gramEnd"/>
      <w:r w:rsidR="009C21EE">
        <w:rPr>
          <w:rFonts w:ascii="Times New Roman" w:eastAsia="Times New Roman" w:hAnsi="Times New Roman" w:cs="Times New Roman"/>
        </w:rPr>
        <w:t xml:space="preserve"> departemen tersebut.</w:t>
      </w:r>
    </w:p>
    <w:p w:rsidR="008D334D" w:rsidRDefault="00F00907">
      <w:pPr>
        <w:widowControl w:val="0"/>
        <w:autoSpaceDE w:val="0"/>
        <w:autoSpaceDN w:val="0"/>
        <w:adjustRightInd w:val="0"/>
        <w:spacing w:line="360" w:lineRule="auto"/>
        <w:ind w:right="-9" w:firstLine="720"/>
        <w:jc w:val="both"/>
        <w:rPr>
          <w:rFonts w:ascii="Times New Roman" w:eastAsia="Times New Roman" w:hAnsi="Times New Roman" w:cs="Times New Roman"/>
        </w:rPr>
      </w:pPr>
      <w:proofErr w:type="gramStart"/>
      <w:r>
        <w:rPr>
          <w:rFonts w:ascii="Times New Roman" w:eastAsia="Times New Roman" w:hAnsi="Times New Roman" w:cs="Times New Roman"/>
        </w:rPr>
        <w:t>Ti</w:t>
      </w:r>
      <w:r w:rsidR="003E73D6">
        <w:rPr>
          <w:rFonts w:ascii="Times New Roman" w:eastAsia="Times New Roman" w:hAnsi="Times New Roman" w:cs="Times New Roman"/>
        </w:rPr>
        <w:t xml:space="preserve">m rekrutmen memastikan bahwa </w:t>
      </w:r>
      <w:r w:rsidR="009C21EE">
        <w:rPr>
          <w:rFonts w:ascii="Times New Roman" w:eastAsia="Times New Roman" w:hAnsi="Times New Roman" w:cs="Times New Roman"/>
        </w:rPr>
        <w:t xml:space="preserve">formulir </w:t>
      </w:r>
      <w:r>
        <w:rPr>
          <w:rFonts w:ascii="Times New Roman" w:eastAsia="Times New Roman" w:hAnsi="Times New Roman" w:cs="Times New Roman"/>
        </w:rPr>
        <w:t xml:space="preserve">permintaan </w:t>
      </w:r>
      <w:r w:rsidR="006630B7">
        <w:rPr>
          <w:rFonts w:ascii="Times New Roman" w:eastAsia="Times New Roman" w:hAnsi="Times New Roman" w:cs="Times New Roman"/>
        </w:rPr>
        <w:t xml:space="preserve">tenaga kerja </w:t>
      </w:r>
      <w:r w:rsidR="006E34F4">
        <w:rPr>
          <w:rFonts w:ascii="Times New Roman" w:eastAsia="Times New Roman" w:hAnsi="Times New Roman" w:cs="Times New Roman"/>
        </w:rPr>
        <w:t>harus</w:t>
      </w:r>
      <w:r w:rsidR="006C5C69">
        <w:rPr>
          <w:rFonts w:ascii="Times New Roman" w:eastAsia="Times New Roman" w:hAnsi="Times New Roman" w:cs="Times New Roman"/>
        </w:rPr>
        <w:t xml:space="preserve"> </w:t>
      </w:r>
      <w:r w:rsidR="00AD76C0">
        <w:rPr>
          <w:rFonts w:ascii="Times New Roman" w:eastAsia="Times New Roman" w:hAnsi="Times New Roman" w:cs="Times New Roman"/>
        </w:rPr>
        <w:t>d</w:t>
      </w:r>
      <w:r>
        <w:rPr>
          <w:rFonts w:ascii="Times New Roman" w:eastAsia="Times New Roman" w:hAnsi="Times New Roman" w:cs="Times New Roman"/>
        </w:rPr>
        <w:t>i</w:t>
      </w:r>
      <w:r w:rsidR="006630B7">
        <w:rPr>
          <w:rFonts w:ascii="Times New Roman" w:eastAsia="Times New Roman" w:hAnsi="Times New Roman" w:cs="Times New Roman"/>
        </w:rPr>
        <w:t>tandatangani</w:t>
      </w:r>
      <w:r>
        <w:rPr>
          <w:rFonts w:ascii="Times New Roman" w:eastAsia="Times New Roman" w:hAnsi="Times New Roman" w:cs="Times New Roman"/>
        </w:rPr>
        <w:t xml:space="preserve"> oleh Kepala Depart</w:t>
      </w:r>
      <w:r w:rsidR="006E34F4">
        <w:rPr>
          <w:rFonts w:ascii="Times New Roman" w:eastAsia="Times New Roman" w:hAnsi="Times New Roman" w:cs="Times New Roman"/>
        </w:rPr>
        <w:t>e</w:t>
      </w:r>
      <w:r>
        <w:rPr>
          <w:rFonts w:ascii="Times New Roman" w:eastAsia="Times New Roman" w:hAnsi="Times New Roman" w:cs="Times New Roman"/>
        </w:rPr>
        <w:t>men</w:t>
      </w:r>
      <w:r w:rsidR="007C0115">
        <w:rPr>
          <w:rFonts w:ascii="Times New Roman" w:eastAsia="Times New Roman" w:hAnsi="Times New Roman" w:cs="Times New Roman"/>
        </w:rPr>
        <w:t xml:space="preserve"> terlebih dahulu</w:t>
      </w:r>
      <w:r w:rsidR="00D93DE2">
        <w:rPr>
          <w:rFonts w:ascii="Times New Roman" w:eastAsia="Times New Roman" w:hAnsi="Times New Roman" w:cs="Times New Roman"/>
        </w:rPr>
        <w:t>.</w:t>
      </w:r>
      <w:proofErr w:type="gramEnd"/>
      <w:r>
        <w:rPr>
          <w:rFonts w:ascii="Times New Roman" w:eastAsia="Times New Roman" w:hAnsi="Times New Roman" w:cs="Times New Roman"/>
        </w:rPr>
        <w:t xml:space="preserve"> </w:t>
      </w:r>
      <w:r w:rsidR="009C21EE">
        <w:rPr>
          <w:rFonts w:ascii="Times New Roman" w:eastAsia="Times New Roman" w:hAnsi="Times New Roman" w:cs="Times New Roman"/>
        </w:rPr>
        <w:t xml:space="preserve">Setelah disetujui </w:t>
      </w:r>
      <w:r w:rsidR="006C5C69">
        <w:rPr>
          <w:rFonts w:ascii="Times New Roman" w:eastAsia="Times New Roman" w:hAnsi="Times New Roman" w:cs="Times New Roman"/>
        </w:rPr>
        <w:t xml:space="preserve">mereka </w:t>
      </w:r>
      <w:proofErr w:type="gramStart"/>
      <w:r w:rsidR="006630B7">
        <w:rPr>
          <w:rFonts w:ascii="Times New Roman" w:eastAsia="Times New Roman" w:hAnsi="Times New Roman" w:cs="Times New Roman"/>
        </w:rPr>
        <w:t>akan</w:t>
      </w:r>
      <w:proofErr w:type="gramEnd"/>
      <w:r w:rsidR="006630B7">
        <w:rPr>
          <w:rFonts w:ascii="Times New Roman" w:eastAsia="Times New Roman" w:hAnsi="Times New Roman" w:cs="Times New Roman"/>
        </w:rPr>
        <w:t xml:space="preserve"> melakukan pencarian tenaga kerja se</w:t>
      </w:r>
      <w:r w:rsidR="006C5C69">
        <w:rPr>
          <w:rFonts w:ascii="Times New Roman" w:eastAsia="Times New Roman" w:hAnsi="Times New Roman" w:cs="Times New Roman"/>
        </w:rPr>
        <w:t xml:space="preserve">suai dengan formulir yang telah </w:t>
      </w:r>
      <w:r w:rsidR="006630B7">
        <w:rPr>
          <w:rFonts w:ascii="Times New Roman" w:eastAsia="Times New Roman" w:hAnsi="Times New Roman" w:cs="Times New Roman"/>
        </w:rPr>
        <w:t xml:space="preserve">diberikan departemen yang membutuhkan selama dua minggu. </w:t>
      </w:r>
      <w:r w:rsidR="00AD76C0">
        <w:rPr>
          <w:rFonts w:ascii="Times New Roman" w:eastAsia="Times New Roman" w:hAnsi="Times New Roman" w:cs="Times New Roman"/>
        </w:rPr>
        <w:t xml:space="preserve">Namun </w:t>
      </w:r>
      <w:proofErr w:type="gramStart"/>
      <w:r w:rsidR="00AD76C0">
        <w:rPr>
          <w:rFonts w:ascii="Times New Roman" w:eastAsia="Times New Roman" w:hAnsi="Times New Roman" w:cs="Times New Roman"/>
        </w:rPr>
        <w:t>tim</w:t>
      </w:r>
      <w:proofErr w:type="gramEnd"/>
      <w:r w:rsidR="00AD76C0">
        <w:rPr>
          <w:rFonts w:ascii="Times New Roman" w:eastAsia="Times New Roman" w:hAnsi="Times New Roman" w:cs="Times New Roman"/>
        </w:rPr>
        <w:t xml:space="preserve"> </w:t>
      </w:r>
      <w:r w:rsidR="00F869FB">
        <w:rPr>
          <w:rFonts w:ascii="Times New Roman" w:eastAsia="Times New Roman" w:hAnsi="Times New Roman" w:cs="Times New Roman"/>
        </w:rPr>
        <w:t>rek</w:t>
      </w:r>
      <w:r w:rsidR="006630B7">
        <w:rPr>
          <w:rFonts w:ascii="Times New Roman" w:eastAsia="Times New Roman" w:hAnsi="Times New Roman" w:cs="Times New Roman"/>
        </w:rPr>
        <w:t>ru</w:t>
      </w:r>
      <w:r w:rsidR="00F869FB">
        <w:rPr>
          <w:rFonts w:ascii="Times New Roman" w:eastAsia="Times New Roman" w:hAnsi="Times New Roman" w:cs="Times New Roman"/>
        </w:rPr>
        <w:t xml:space="preserve">tmen jumlahnya hanya 3 orang, dengan jumlah yang sedikit maka </w:t>
      </w:r>
      <w:r w:rsidR="006630B7">
        <w:rPr>
          <w:rFonts w:ascii="Times New Roman" w:eastAsia="Times New Roman" w:hAnsi="Times New Roman" w:cs="Times New Roman"/>
        </w:rPr>
        <w:t>tidak</w:t>
      </w:r>
      <w:r w:rsidR="00AD76C0">
        <w:rPr>
          <w:rFonts w:ascii="Times New Roman" w:eastAsia="Times New Roman" w:hAnsi="Times New Roman" w:cs="Times New Roman"/>
        </w:rPr>
        <w:t xml:space="preserve"> </w:t>
      </w:r>
      <w:r w:rsidR="00F869FB">
        <w:rPr>
          <w:rFonts w:ascii="Times New Roman" w:eastAsia="Times New Roman" w:hAnsi="Times New Roman" w:cs="Times New Roman"/>
        </w:rPr>
        <w:t>mampu untuk melakukan pekerjaan</w:t>
      </w:r>
      <w:r w:rsidR="009C21EE">
        <w:rPr>
          <w:rFonts w:ascii="Times New Roman" w:eastAsia="Times New Roman" w:hAnsi="Times New Roman" w:cs="Times New Roman"/>
        </w:rPr>
        <w:t xml:space="preserve"> dengan tep</w:t>
      </w:r>
      <w:r w:rsidR="00AD76C0">
        <w:rPr>
          <w:rFonts w:ascii="Times New Roman" w:eastAsia="Times New Roman" w:hAnsi="Times New Roman" w:cs="Times New Roman"/>
        </w:rPr>
        <w:t xml:space="preserve">at waktu sehingga tim rekrutmen </w:t>
      </w:r>
      <w:r w:rsidR="009C21EE">
        <w:rPr>
          <w:rFonts w:ascii="Times New Roman" w:eastAsia="Times New Roman" w:hAnsi="Times New Roman" w:cs="Times New Roman"/>
        </w:rPr>
        <w:t>memberikan informasi menggunakan manual formulir yang dikirim melalui email kepada pi</w:t>
      </w:r>
      <w:r w:rsidR="006630B7">
        <w:rPr>
          <w:rFonts w:ascii="Times New Roman" w:eastAsia="Times New Roman" w:hAnsi="Times New Roman" w:cs="Times New Roman"/>
        </w:rPr>
        <w:t>h</w:t>
      </w:r>
      <w:r w:rsidR="009C21EE">
        <w:rPr>
          <w:rFonts w:ascii="Times New Roman" w:eastAsia="Times New Roman" w:hAnsi="Times New Roman" w:cs="Times New Roman"/>
        </w:rPr>
        <w:t>ak ke</w:t>
      </w:r>
      <w:r w:rsidR="006630B7">
        <w:rPr>
          <w:rFonts w:ascii="Times New Roman" w:eastAsia="Times New Roman" w:hAnsi="Times New Roman" w:cs="Times New Roman"/>
        </w:rPr>
        <w:t>tiga</w:t>
      </w:r>
      <w:r w:rsidR="009C21EE">
        <w:rPr>
          <w:rFonts w:ascii="Times New Roman" w:eastAsia="Times New Roman" w:hAnsi="Times New Roman" w:cs="Times New Roman"/>
        </w:rPr>
        <w:t xml:space="preserve"> (</w:t>
      </w:r>
      <w:r w:rsidR="009C21EE" w:rsidRPr="000F4499">
        <w:rPr>
          <w:rFonts w:ascii="Times New Roman" w:eastAsia="Times New Roman" w:hAnsi="Times New Roman" w:cs="Times New Roman"/>
          <w:i/>
        </w:rPr>
        <w:t xml:space="preserve">third </w:t>
      </w:r>
      <w:r w:rsidR="006630B7" w:rsidRPr="000F4499">
        <w:rPr>
          <w:rFonts w:ascii="Times New Roman" w:eastAsia="Times New Roman" w:hAnsi="Times New Roman" w:cs="Times New Roman"/>
          <w:i/>
        </w:rPr>
        <w:t>party</w:t>
      </w:r>
      <w:r w:rsidR="00F922AF">
        <w:rPr>
          <w:rFonts w:ascii="Times New Roman" w:eastAsia="Times New Roman" w:hAnsi="Times New Roman" w:cs="Times New Roman"/>
        </w:rPr>
        <w:t>) yang</w:t>
      </w:r>
      <w:r w:rsidR="009C21EE">
        <w:rPr>
          <w:rFonts w:ascii="Times New Roman" w:eastAsia="Times New Roman" w:hAnsi="Times New Roman" w:cs="Times New Roman"/>
        </w:rPr>
        <w:t xml:space="preserve"> akan mencari tenaga kerja</w:t>
      </w:r>
      <w:r w:rsidR="007F0E8E">
        <w:rPr>
          <w:rFonts w:ascii="Times New Roman" w:eastAsia="Times New Roman" w:hAnsi="Times New Roman" w:cs="Times New Roman"/>
        </w:rPr>
        <w:t xml:space="preserve"> yang sesuai</w:t>
      </w:r>
      <w:r w:rsidR="00826226">
        <w:rPr>
          <w:rFonts w:ascii="Times New Roman" w:eastAsia="Times New Roman" w:hAnsi="Times New Roman" w:cs="Times New Roman"/>
        </w:rPr>
        <w:t xml:space="preserve"> </w:t>
      </w:r>
      <w:r w:rsidR="007F0E8E">
        <w:rPr>
          <w:rFonts w:ascii="Times New Roman" w:eastAsia="Times New Roman" w:hAnsi="Times New Roman" w:cs="Times New Roman"/>
        </w:rPr>
        <w:t xml:space="preserve">permintaan. </w:t>
      </w:r>
    </w:p>
    <w:p w:rsidR="000A5650" w:rsidRDefault="000A5650">
      <w:pPr>
        <w:widowControl w:val="0"/>
        <w:autoSpaceDE w:val="0"/>
        <w:autoSpaceDN w:val="0"/>
        <w:adjustRightInd w:val="0"/>
        <w:spacing w:line="360" w:lineRule="auto"/>
        <w:ind w:right="-9" w:firstLine="720"/>
        <w:jc w:val="both"/>
        <w:rPr>
          <w:rFonts w:ascii="Times New Roman" w:eastAsia="Times New Roman" w:hAnsi="Times New Roman" w:cs="Times New Roman"/>
        </w:rPr>
      </w:pPr>
      <w:r>
        <w:rPr>
          <w:rFonts w:ascii="Times New Roman" w:eastAsia="Times New Roman" w:hAnsi="Times New Roman" w:cs="Times New Roman"/>
        </w:rPr>
        <w:t xml:space="preserve">Dengan melihat adanya alur </w:t>
      </w:r>
      <w:r w:rsidR="00D93DE2">
        <w:rPr>
          <w:rFonts w:ascii="Times New Roman" w:eastAsia="Times New Roman" w:hAnsi="Times New Roman" w:cs="Times New Roman"/>
        </w:rPr>
        <w:t xml:space="preserve">kerja </w:t>
      </w:r>
      <w:r>
        <w:rPr>
          <w:rFonts w:ascii="Times New Roman" w:eastAsia="Times New Roman" w:hAnsi="Times New Roman" w:cs="Times New Roman"/>
        </w:rPr>
        <w:t xml:space="preserve">yang kurang lengkap dan keterbatasan sumber daya manusia di </w:t>
      </w:r>
      <w:proofErr w:type="gramStart"/>
      <w:r>
        <w:rPr>
          <w:rFonts w:ascii="Times New Roman" w:eastAsia="Times New Roman" w:hAnsi="Times New Roman" w:cs="Times New Roman"/>
        </w:rPr>
        <w:t>tim</w:t>
      </w:r>
      <w:proofErr w:type="gramEnd"/>
      <w:r>
        <w:rPr>
          <w:rFonts w:ascii="Times New Roman" w:eastAsia="Times New Roman" w:hAnsi="Times New Roman" w:cs="Times New Roman"/>
        </w:rPr>
        <w:t xml:space="preserve"> rekrutmen maka perlu dibuat sebuah sistem informasi permintaan kayawan yang </w:t>
      </w:r>
      <w:r w:rsidR="003A67DC">
        <w:rPr>
          <w:rFonts w:ascii="Times New Roman" w:eastAsia="Times New Roman" w:hAnsi="Times New Roman" w:cs="Times New Roman"/>
        </w:rPr>
        <w:t xml:space="preserve">efektif </w:t>
      </w:r>
      <w:r w:rsidR="00D93DE2">
        <w:rPr>
          <w:rFonts w:ascii="Times New Roman" w:eastAsia="Times New Roman" w:hAnsi="Times New Roman" w:cs="Times New Roman"/>
        </w:rPr>
        <w:t xml:space="preserve">serta </w:t>
      </w:r>
      <w:r>
        <w:rPr>
          <w:rFonts w:ascii="Times New Roman" w:eastAsia="Times New Roman" w:hAnsi="Times New Roman" w:cs="Times New Roman"/>
        </w:rPr>
        <w:t xml:space="preserve">tersistematis dan terintegrasi secara online melalui </w:t>
      </w:r>
      <w:r w:rsidRPr="00A95A06">
        <w:rPr>
          <w:rFonts w:ascii="Times New Roman" w:eastAsia="Times New Roman" w:hAnsi="Times New Roman" w:cs="Times New Roman"/>
        </w:rPr>
        <w:t xml:space="preserve">sebuah </w:t>
      </w:r>
      <w:r w:rsidR="00A95A06" w:rsidRPr="00A95A06">
        <w:rPr>
          <w:rFonts w:ascii="Times New Roman" w:eastAsia="Times New Roman" w:hAnsi="Times New Roman" w:cs="Times New Roman"/>
        </w:rPr>
        <w:t>applikasi berbasis</w:t>
      </w:r>
      <w:r w:rsidR="00A95A06">
        <w:rPr>
          <w:rFonts w:ascii="Times New Roman" w:eastAsia="Times New Roman" w:hAnsi="Times New Roman" w:cs="Times New Roman"/>
          <w:i/>
        </w:rPr>
        <w:t xml:space="preserve"> </w:t>
      </w:r>
      <w:r w:rsidRPr="000A5650">
        <w:rPr>
          <w:rFonts w:ascii="Times New Roman" w:eastAsia="Times New Roman" w:hAnsi="Times New Roman" w:cs="Times New Roman"/>
          <w:i/>
        </w:rPr>
        <w:t>website</w:t>
      </w:r>
      <w:r>
        <w:rPr>
          <w:rFonts w:ascii="Times New Roman" w:eastAsia="Times New Roman" w:hAnsi="Times New Roman" w:cs="Times New Roman"/>
        </w:rPr>
        <w:t xml:space="preserve"> agar tim rekrutmen dapat bekerja maksimal </w:t>
      </w:r>
      <w:r w:rsidR="00AD76C0">
        <w:rPr>
          <w:rFonts w:ascii="Times New Roman" w:eastAsia="Times New Roman" w:hAnsi="Times New Roman" w:cs="Times New Roman"/>
        </w:rPr>
        <w:t xml:space="preserve">untuk </w:t>
      </w:r>
      <w:r w:rsidR="00860678">
        <w:rPr>
          <w:rFonts w:ascii="Times New Roman" w:eastAsia="Times New Roman" w:hAnsi="Times New Roman" w:cs="Times New Roman"/>
        </w:rPr>
        <w:t>memonitor p</w:t>
      </w:r>
      <w:r w:rsidR="003A67DC">
        <w:rPr>
          <w:rFonts w:ascii="Times New Roman" w:eastAsia="Times New Roman" w:hAnsi="Times New Roman" w:cs="Times New Roman"/>
        </w:rPr>
        <w:t>ermintaaan karyawan kapan saja dengan efisien.</w:t>
      </w:r>
    </w:p>
    <w:p w:rsidR="00B0769B" w:rsidRDefault="00B0769B">
      <w:pPr>
        <w:widowControl w:val="0"/>
        <w:autoSpaceDE w:val="0"/>
        <w:autoSpaceDN w:val="0"/>
        <w:adjustRightInd w:val="0"/>
        <w:spacing w:line="360" w:lineRule="auto"/>
        <w:ind w:right="-9" w:firstLine="720"/>
        <w:jc w:val="both"/>
        <w:rPr>
          <w:rFonts w:ascii="Times New Roman" w:eastAsia="Times New Roman" w:hAnsi="Times New Roman" w:cs="Times New Roman"/>
        </w:rPr>
      </w:pPr>
    </w:p>
    <w:p w:rsidR="00BD4F5A" w:rsidRDefault="003A1D0B" w:rsidP="001F3FCF">
      <w:pPr>
        <w:widowControl w:val="0"/>
        <w:numPr>
          <w:ilvl w:val="0"/>
          <w:numId w:val="1"/>
        </w:numPr>
        <w:autoSpaceDE w:val="0"/>
        <w:autoSpaceDN w:val="0"/>
        <w:adjustRightInd w:val="0"/>
        <w:spacing w:line="360" w:lineRule="auto"/>
        <w:ind w:right="-9"/>
        <w:jc w:val="both"/>
        <w:rPr>
          <w:rFonts w:ascii="Times New Roman" w:eastAsia="Times New Roman" w:hAnsi="Times New Roman" w:cs="Times New Roman"/>
          <w:b/>
          <w:bCs/>
        </w:rPr>
      </w:pPr>
      <w:r>
        <w:rPr>
          <w:rFonts w:ascii="Times New Roman" w:eastAsia="Times New Roman" w:hAnsi="Times New Roman" w:cs="Times New Roman"/>
          <w:b/>
          <w:bCs/>
        </w:rPr>
        <w:t xml:space="preserve">Tujuan </w:t>
      </w:r>
    </w:p>
    <w:p w:rsidR="00A95A06" w:rsidRDefault="00A95A06" w:rsidP="00A95A06">
      <w:pPr>
        <w:widowControl w:val="0"/>
        <w:autoSpaceDE w:val="0"/>
        <w:autoSpaceDN w:val="0"/>
        <w:adjustRightInd w:val="0"/>
        <w:spacing w:line="360" w:lineRule="auto"/>
        <w:ind w:left="360" w:right="-9"/>
        <w:jc w:val="both"/>
        <w:rPr>
          <w:rFonts w:ascii="Times New Roman" w:eastAsia="Times New Roman" w:hAnsi="Times New Roman" w:cs="Times New Roman"/>
          <w:bCs/>
        </w:rPr>
      </w:pPr>
      <w:r>
        <w:rPr>
          <w:rFonts w:ascii="Times New Roman" w:eastAsia="Times New Roman" w:hAnsi="Times New Roman" w:cs="Times New Roman"/>
          <w:bCs/>
        </w:rPr>
        <w:t xml:space="preserve">Tujuan dari </w:t>
      </w:r>
      <w:r w:rsidR="00236539">
        <w:rPr>
          <w:rFonts w:ascii="Times New Roman" w:eastAsia="Times New Roman" w:hAnsi="Times New Roman" w:cs="Times New Roman"/>
          <w:bCs/>
        </w:rPr>
        <w:t xml:space="preserve">pembuatan sistem infomasi </w:t>
      </w:r>
      <w:r w:rsidR="001C7116">
        <w:rPr>
          <w:rFonts w:ascii="Times New Roman" w:eastAsia="Times New Roman" w:hAnsi="Times New Roman" w:cs="Times New Roman"/>
          <w:bCs/>
        </w:rPr>
        <w:t>ini adalah</w:t>
      </w:r>
      <w:r w:rsidR="008574FC">
        <w:rPr>
          <w:rFonts w:ascii="Times New Roman" w:eastAsia="Times New Roman" w:hAnsi="Times New Roman" w:cs="Times New Roman"/>
          <w:bCs/>
        </w:rPr>
        <w:t>:</w:t>
      </w:r>
    </w:p>
    <w:p w:rsidR="00591CAC" w:rsidRDefault="008574FC" w:rsidP="00A95A06">
      <w:pPr>
        <w:widowControl w:val="0"/>
        <w:autoSpaceDE w:val="0"/>
        <w:autoSpaceDN w:val="0"/>
        <w:adjustRightInd w:val="0"/>
        <w:spacing w:line="360" w:lineRule="auto"/>
        <w:ind w:left="360" w:right="-9"/>
        <w:jc w:val="both"/>
        <w:rPr>
          <w:rFonts w:ascii="Times New Roman" w:eastAsia="Times New Roman" w:hAnsi="Times New Roman" w:cs="Times New Roman"/>
          <w:bCs/>
        </w:rPr>
      </w:pPr>
      <w:r>
        <w:rPr>
          <w:rFonts w:ascii="Times New Roman" w:eastAsia="Times New Roman" w:hAnsi="Times New Roman" w:cs="Times New Roman"/>
          <w:bCs/>
        </w:rPr>
        <w:t>a</w:t>
      </w:r>
      <w:r w:rsidR="00D93DE2">
        <w:rPr>
          <w:rFonts w:ascii="Times New Roman" w:eastAsia="Times New Roman" w:hAnsi="Times New Roman" w:cs="Times New Roman"/>
          <w:bCs/>
        </w:rPr>
        <w:t xml:space="preserve">. </w:t>
      </w:r>
      <w:r w:rsidR="00591CAC">
        <w:rPr>
          <w:rFonts w:ascii="Times New Roman" w:eastAsia="Times New Roman" w:hAnsi="Times New Roman" w:cs="Times New Roman"/>
          <w:bCs/>
        </w:rPr>
        <w:t xml:space="preserve">Memberikan informasi mengenai </w:t>
      </w:r>
      <w:r w:rsidR="00030CE8">
        <w:rPr>
          <w:rFonts w:ascii="Times New Roman" w:eastAsia="Times New Roman" w:hAnsi="Times New Roman" w:cs="Times New Roman"/>
          <w:bCs/>
        </w:rPr>
        <w:t>permintaan karyawan.</w:t>
      </w:r>
    </w:p>
    <w:p w:rsidR="00030CE8" w:rsidRDefault="00030CE8" w:rsidP="00030CE8">
      <w:pPr>
        <w:widowControl w:val="0"/>
        <w:autoSpaceDE w:val="0"/>
        <w:autoSpaceDN w:val="0"/>
        <w:adjustRightInd w:val="0"/>
        <w:spacing w:line="360" w:lineRule="auto"/>
        <w:ind w:left="360" w:right="-9"/>
        <w:jc w:val="both"/>
        <w:rPr>
          <w:rFonts w:ascii="Times New Roman" w:eastAsia="Times New Roman" w:hAnsi="Times New Roman" w:cs="Times New Roman"/>
          <w:bCs/>
        </w:rPr>
      </w:pPr>
      <w:r>
        <w:rPr>
          <w:rFonts w:ascii="Times New Roman" w:eastAsia="Times New Roman" w:hAnsi="Times New Roman" w:cs="Times New Roman"/>
          <w:bCs/>
        </w:rPr>
        <w:t xml:space="preserve">b. Departemen terkait dapat melakukan permintaan karyawan secara online </w:t>
      </w:r>
    </w:p>
    <w:p w:rsidR="00660C06" w:rsidRDefault="00030CE8" w:rsidP="00A95A06">
      <w:pPr>
        <w:widowControl w:val="0"/>
        <w:autoSpaceDE w:val="0"/>
        <w:autoSpaceDN w:val="0"/>
        <w:adjustRightInd w:val="0"/>
        <w:spacing w:line="360" w:lineRule="auto"/>
        <w:ind w:left="360" w:right="-9"/>
        <w:jc w:val="both"/>
        <w:rPr>
          <w:rFonts w:ascii="Times New Roman" w:eastAsia="Times New Roman" w:hAnsi="Times New Roman" w:cs="Times New Roman"/>
          <w:bCs/>
        </w:rPr>
      </w:pPr>
      <w:r>
        <w:rPr>
          <w:rFonts w:ascii="Times New Roman" w:eastAsia="Times New Roman" w:hAnsi="Times New Roman" w:cs="Times New Roman"/>
          <w:bCs/>
        </w:rPr>
        <w:t>c.</w:t>
      </w:r>
      <w:r w:rsidR="00D93DE2">
        <w:rPr>
          <w:rFonts w:ascii="Times New Roman" w:eastAsia="Times New Roman" w:hAnsi="Times New Roman" w:cs="Times New Roman"/>
          <w:bCs/>
        </w:rPr>
        <w:t xml:space="preserve"> </w:t>
      </w:r>
      <w:r w:rsidR="00C466DC">
        <w:rPr>
          <w:rFonts w:ascii="Times New Roman" w:eastAsia="Times New Roman" w:hAnsi="Times New Roman" w:cs="Times New Roman"/>
          <w:bCs/>
        </w:rPr>
        <w:t>HRD dapat</w:t>
      </w:r>
      <w:r w:rsidR="00826226">
        <w:rPr>
          <w:rFonts w:ascii="Times New Roman" w:eastAsia="Times New Roman" w:hAnsi="Times New Roman" w:cs="Times New Roman"/>
          <w:bCs/>
        </w:rPr>
        <w:t xml:space="preserve"> P</w:t>
      </w:r>
      <w:r w:rsidR="006E34F4">
        <w:rPr>
          <w:rFonts w:ascii="Times New Roman" w:eastAsia="Times New Roman" w:hAnsi="Times New Roman" w:cs="Times New Roman"/>
          <w:bCs/>
        </w:rPr>
        <w:t xml:space="preserve">enyimpanan formulir </w:t>
      </w:r>
      <w:r w:rsidR="006E34F4" w:rsidRPr="006E34F4">
        <w:rPr>
          <w:rFonts w:ascii="Times New Roman" w:eastAsia="Times New Roman" w:hAnsi="Times New Roman" w:cs="Times New Roman"/>
          <w:bCs/>
          <w:i/>
        </w:rPr>
        <w:t>Employee Requisition</w:t>
      </w:r>
      <w:r w:rsidR="00826226">
        <w:rPr>
          <w:rFonts w:ascii="Times New Roman" w:eastAsia="Times New Roman" w:hAnsi="Times New Roman" w:cs="Times New Roman"/>
          <w:bCs/>
        </w:rPr>
        <w:t xml:space="preserve"> yang kurang </w:t>
      </w:r>
      <w:r w:rsidR="006E34F4">
        <w:rPr>
          <w:rFonts w:ascii="Times New Roman" w:eastAsia="Times New Roman" w:hAnsi="Times New Roman" w:cs="Times New Roman"/>
          <w:bCs/>
        </w:rPr>
        <w:t>rapi</w:t>
      </w:r>
    </w:p>
    <w:p w:rsidR="006E34F4" w:rsidRDefault="00030CE8" w:rsidP="00A95A06">
      <w:pPr>
        <w:widowControl w:val="0"/>
        <w:autoSpaceDE w:val="0"/>
        <w:autoSpaceDN w:val="0"/>
        <w:adjustRightInd w:val="0"/>
        <w:spacing w:line="360" w:lineRule="auto"/>
        <w:ind w:left="360" w:right="-9"/>
        <w:jc w:val="both"/>
        <w:rPr>
          <w:rFonts w:ascii="Times New Roman" w:eastAsia="Times New Roman" w:hAnsi="Times New Roman" w:cs="Times New Roman"/>
          <w:bCs/>
        </w:rPr>
      </w:pPr>
      <w:r>
        <w:rPr>
          <w:rFonts w:ascii="Times New Roman" w:eastAsia="Times New Roman" w:hAnsi="Times New Roman" w:cs="Times New Roman"/>
          <w:bCs/>
        </w:rPr>
        <w:t>d</w:t>
      </w:r>
      <w:r w:rsidR="00660C06">
        <w:rPr>
          <w:rFonts w:ascii="Times New Roman" w:eastAsia="Times New Roman" w:hAnsi="Times New Roman" w:cs="Times New Roman"/>
          <w:bCs/>
        </w:rPr>
        <w:t>.</w:t>
      </w:r>
      <w:r w:rsidR="006E34F4">
        <w:rPr>
          <w:rFonts w:ascii="Times New Roman" w:eastAsia="Times New Roman" w:hAnsi="Times New Roman" w:cs="Times New Roman"/>
          <w:bCs/>
        </w:rPr>
        <w:t xml:space="preserve"> Tim rekrutmen </w:t>
      </w:r>
      <w:r w:rsidR="00826226">
        <w:rPr>
          <w:rFonts w:ascii="Times New Roman" w:eastAsia="Times New Roman" w:hAnsi="Times New Roman" w:cs="Times New Roman"/>
          <w:bCs/>
        </w:rPr>
        <w:t xml:space="preserve">dapat </w:t>
      </w:r>
      <w:r w:rsidR="00913B30">
        <w:rPr>
          <w:rFonts w:ascii="Times New Roman" w:eastAsia="Times New Roman" w:hAnsi="Times New Roman" w:cs="Times New Roman"/>
          <w:bCs/>
        </w:rPr>
        <w:t xml:space="preserve">melakukan kontrol </w:t>
      </w:r>
      <w:r w:rsidR="00665CF3">
        <w:rPr>
          <w:rFonts w:ascii="Times New Roman" w:eastAsia="Times New Roman" w:hAnsi="Times New Roman" w:cs="Times New Roman"/>
          <w:bCs/>
        </w:rPr>
        <w:t>departemen mana saja</w:t>
      </w:r>
      <w:r w:rsidR="00660C06">
        <w:rPr>
          <w:rFonts w:ascii="Times New Roman" w:eastAsia="Times New Roman" w:hAnsi="Times New Roman" w:cs="Times New Roman"/>
          <w:bCs/>
        </w:rPr>
        <w:t xml:space="preserve"> yang </w:t>
      </w:r>
      <w:r w:rsidR="00826226">
        <w:rPr>
          <w:rFonts w:ascii="Times New Roman" w:eastAsia="Times New Roman" w:hAnsi="Times New Roman" w:cs="Times New Roman"/>
          <w:bCs/>
        </w:rPr>
        <w:t>telah</w:t>
      </w:r>
      <w:r w:rsidR="006E34F4">
        <w:rPr>
          <w:rFonts w:ascii="Times New Roman" w:eastAsia="Times New Roman" w:hAnsi="Times New Roman" w:cs="Times New Roman"/>
          <w:bCs/>
        </w:rPr>
        <w:t xml:space="preserve"> </w:t>
      </w:r>
    </w:p>
    <w:p w:rsidR="008574FC" w:rsidRDefault="006E34F4" w:rsidP="00A95A06">
      <w:pPr>
        <w:widowControl w:val="0"/>
        <w:autoSpaceDE w:val="0"/>
        <w:autoSpaceDN w:val="0"/>
        <w:adjustRightInd w:val="0"/>
        <w:spacing w:line="360" w:lineRule="auto"/>
        <w:ind w:left="360" w:right="-9"/>
        <w:jc w:val="both"/>
        <w:rPr>
          <w:rFonts w:ascii="Times New Roman" w:eastAsia="Times New Roman" w:hAnsi="Times New Roman" w:cs="Times New Roman"/>
          <w:bCs/>
        </w:rPr>
      </w:pPr>
      <w:r>
        <w:rPr>
          <w:rFonts w:ascii="Times New Roman" w:eastAsia="Times New Roman" w:hAnsi="Times New Roman" w:cs="Times New Roman"/>
          <w:bCs/>
        </w:rPr>
        <w:t xml:space="preserve">    </w:t>
      </w:r>
      <w:proofErr w:type="gramStart"/>
      <w:r w:rsidR="00660C06">
        <w:rPr>
          <w:rFonts w:ascii="Times New Roman" w:eastAsia="Times New Roman" w:hAnsi="Times New Roman" w:cs="Times New Roman"/>
          <w:bCs/>
        </w:rPr>
        <w:t>mengajukan</w:t>
      </w:r>
      <w:proofErr w:type="gramEnd"/>
      <w:r w:rsidR="00660C06">
        <w:rPr>
          <w:rFonts w:ascii="Times New Roman" w:eastAsia="Times New Roman" w:hAnsi="Times New Roman" w:cs="Times New Roman"/>
          <w:bCs/>
        </w:rPr>
        <w:t xml:space="preserve"> permintaan karyawan</w:t>
      </w:r>
      <w:r w:rsidR="00D93DE2">
        <w:rPr>
          <w:rFonts w:ascii="Times New Roman" w:eastAsia="Times New Roman" w:hAnsi="Times New Roman" w:cs="Times New Roman"/>
          <w:bCs/>
        </w:rPr>
        <w:t xml:space="preserve"> </w:t>
      </w:r>
    </w:p>
    <w:p w:rsidR="008574FC" w:rsidRDefault="00030CE8" w:rsidP="00A95A06">
      <w:pPr>
        <w:widowControl w:val="0"/>
        <w:autoSpaceDE w:val="0"/>
        <w:autoSpaceDN w:val="0"/>
        <w:adjustRightInd w:val="0"/>
        <w:spacing w:line="360" w:lineRule="auto"/>
        <w:ind w:left="360" w:right="-9"/>
        <w:jc w:val="both"/>
        <w:rPr>
          <w:rFonts w:ascii="Times New Roman" w:eastAsia="Times New Roman" w:hAnsi="Times New Roman" w:cs="Times New Roman"/>
          <w:bCs/>
        </w:rPr>
      </w:pPr>
      <w:r>
        <w:rPr>
          <w:rFonts w:ascii="Times New Roman" w:eastAsia="Times New Roman" w:hAnsi="Times New Roman" w:cs="Times New Roman"/>
          <w:bCs/>
        </w:rPr>
        <w:t>e</w:t>
      </w:r>
      <w:r w:rsidR="00660C06">
        <w:rPr>
          <w:rFonts w:ascii="Times New Roman" w:eastAsia="Times New Roman" w:hAnsi="Times New Roman" w:cs="Times New Roman"/>
          <w:bCs/>
        </w:rPr>
        <w:t>.</w:t>
      </w:r>
      <w:r w:rsidR="00D93DE2">
        <w:rPr>
          <w:rFonts w:ascii="Times New Roman" w:eastAsia="Times New Roman" w:hAnsi="Times New Roman" w:cs="Times New Roman"/>
          <w:bCs/>
        </w:rPr>
        <w:t xml:space="preserve"> </w:t>
      </w:r>
      <w:r w:rsidR="00665CF3">
        <w:rPr>
          <w:rFonts w:ascii="Times New Roman" w:eastAsia="Times New Roman" w:hAnsi="Times New Roman" w:cs="Times New Roman"/>
          <w:bCs/>
        </w:rPr>
        <w:t xml:space="preserve">Proses </w:t>
      </w:r>
      <w:r w:rsidR="009162ED">
        <w:rPr>
          <w:rFonts w:ascii="Times New Roman" w:eastAsia="Times New Roman" w:hAnsi="Times New Roman" w:cs="Times New Roman"/>
          <w:bCs/>
        </w:rPr>
        <w:t xml:space="preserve">rekrutmen </w:t>
      </w:r>
      <w:r w:rsidR="00665CF3">
        <w:rPr>
          <w:rFonts w:ascii="Times New Roman" w:eastAsia="Times New Roman" w:hAnsi="Times New Roman" w:cs="Times New Roman"/>
          <w:bCs/>
        </w:rPr>
        <w:t xml:space="preserve">dapat dilakukan secara efisien dan efektif. </w:t>
      </w:r>
    </w:p>
    <w:p w:rsidR="00BD4F5A" w:rsidRDefault="00BD4F5A">
      <w:pPr>
        <w:widowControl w:val="0"/>
        <w:autoSpaceDE w:val="0"/>
        <w:autoSpaceDN w:val="0"/>
        <w:adjustRightInd w:val="0"/>
        <w:spacing w:line="360" w:lineRule="auto"/>
        <w:ind w:right="-9" w:firstLine="720"/>
        <w:jc w:val="both"/>
        <w:rPr>
          <w:rFonts w:ascii="Times New Roman" w:eastAsia="Times New Roman" w:hAnsi="Times New Roman" w:cs="Times New Roman"/>
        </w:rPr>
      </w:pPr>
    </w:p>
    <w:p w:rsidR="00BD4F5A" w:rsidRDefault="003A1D0B" w:rsidP="001F3FCF">
      <w:pPr>
        <w:widowControl w:val="0"/>
        <w:numPr>
          <w:ilvl w:val="0"/>
          <w:numId w:val="1"/>
        </w:numPr>
        <w:autoSpaceDE w:val="0"/>
        <w:autoSpaceDN w:val="0"/>
        <w:adjustRightInd w:val="0"/>
        <w:spacing w:line="360" w:lineRule="auto"/>
        <w:ind w:right="-9"/>
        <w:jc w:val="both"/>
        <w:rPr>
          <w:rFonts w:ascii="Times New Roman" w:eastAsia="Times New Roman" w:hAnsi="Times New Roman" w:cs="Times New Roman"/>
          <w:b/>
          <w:bCs/>
        </w:rPr>
      </w:pPr>
      <w:r>
        <w:rPr>
          <w:rFonts w:ascii="Times New Roman" w:eastAsia="Times New Roman" w:hAnsi="Times New Roman" w:cs="Times New Roman"/>
          <w:b/>
          <w:bCs/>
        </w:rPr>
        <w:t xml:space="preserve">Manfaat </w:t>
      </w:r>
    </w:p>
    <w:p w:rsidR="008672A1" w:rsidRPr="008672A1" w:rsidRDefault="008672A1" w:rsidP="008672A1">
      <w:pPr>
        <w:widowControl w:val="0"/>
        <w:autoSpaceDE w:val="0"/>
        <w:autoSpaceDN w:val="0"/>
        <w:adjustRightInd w:val="0"/>
        <w:spacing w:line="360" w:lineRule="auto"/>
        <w:ind w:left="360" w:right="-9"/>
        <w:jc w:val="both"/>
        <w:rPr>
          <w:rFonts w:ascii="Times New Roman" w:eastAsia="Times New Roman" w:hAnsi="Times New Roman" w:cs="Times New Roman"/>
          <w:bCs/>
        </w:rPr>
      </w:pPr>
      <w:r w:rsidRPr="008672A1">
        <w:rPr>
          <w:rFonts w:ascii="Times New Roman" w:eastAsia="Times New Roman" w:hAnsi="Times New Roman" w:cs="Times New Roman"/>
          <w:bCs/>
        </w:rPr>
        <w:t>Adapun manfaatnya adalah sebagai berikut:</w:t>
      </w:r>
    </w:p>
    <w:p w:rsidR="008672A1" w:rsidRDefault="008672A1" w:rsidP="008672A1">
      <w:pPr>
        <w:widowControl w:val="0"/>
        <w:autoSpaceDE w:val="0"/>
        <w:autoSpaceDN w:val="0"/>
        <w:adjustRightInd w:val="0"/>
        <w:spacing w:line="360" w:lineRule="auto"/>
        <w:ind w:left="360" w:right="-9"/>
        <w:jc w:val="both"/>
        <w:rPr>
          <w:rFonts w:ascii="Times New Roman" w:eastAsia="Times New Roman" w:hAnsi="Times New Roman" w:cs="Times New Roman"/>
          <w:bCs/>
        </w:rPr>
      </w:pPr>
      <w:r w:rsidRPr="008672A1">
        <w:rPr>
          <w:rFonts w:ascii="Times New Roman" w:eastAsia="Times New Roman" w:hAnsi="Times New Roman" w:cs="Times New Roman"/>
          <w:bCs/>
        </w:rPr>
        <w:t xml:space="preserve">a. </w:t>
      </w:r>
      <w:r>
        <w:rPr>
          <w:rFonts w:ascii="Times New Roman" w:eastAsia="Times New Roman" w:hAnsi="Times New Roman" w:cs="Times New Roman"/>
          <w:bCs/>
        </w:rPr>
        <w:t>Durasi permintaan karya</w:t>
      </w:r>
      <w:r w:rsidR="00E14294">
        <w:rPr>
          <w:rFonts w:ascii="Times New Roman" w:eastAsia="Times New Roman" w:hAnsi="Times New Roman" w:cs="Times New Roman"/>
          <w:bCs/>
        </w:rPr>
        <w:t>wan dapat lebih cepat terpenuhi</w:t>
      </w:r>
    </w:p>
    <w:p w:rsidR="008672A1" w:rsidRDefault="008672A1" w:rsidP="008672A1">
      <w:pPr>
        <w:widowControl w:val="0"/>
        <w:autoSpaceDE w:val="0"/>
        <w:autoSpaceDN w:val="0"/>
        <w:adjustRightInd w:val="0"/>
        <w:spacing w:line="360" w:lineRule="auto"/>
        <w:ind w:left="360" w:right="-9"/>
        <w:jc w:val="both"/>
        <w:rPr>
          <w:rFonts w:ascii="Times New Roman" w:eastAsia="Times New Roman" w:hAnsi="Times New Roman" w:cs="Times New Roman"/>
          <w:bCs/>
        </w:rPr>
      </w:pPr>
      <w:r>
        <w:rPr>
          <w:rFonts w:ascii="Times New Roman" w:eastAsia="Times New Roman" w:hAnsi="Times New Roman" w:cs="Times New Roman"/>
          <w:bCs/>
        </w:rPr>
        <w:t xml:space="preserve">b. </w:t>
      </w:r>
      <w:r w:rsidR="00665CF3">
        <w:rPr>
          <w:rFonts w:ascii="Times New Roman" w:eastAsia="Times New Roman" w:hAnsi="Times New Roman" w:cs="Times New Roman"/>
          <w:bCs/>
        </w:rPr>
        <w:t>Penyimpanan formulir ER dalam folder yang rapi</w:t>
      </w:r>
    </w:p>
    <w:p w:rsidR="00665CF3" w:rsidRDefault="00665CF3" w:rsidP="008672A1">
      <w:pPr>
        <w:widowControl w:val="0"/>
        <w:autoSpaceDE w:val="0"/>
        <w:autoSpaceDN w:val="0"/>
        <w:adjustRightInd w:val="0"/>
        <w:spacing w:line="360" w:lineRule="auto"/>
        <w:ind w:left="360" w:right="-9"/>
        <w:jc w:val="both"/>
        <w:rPr>
          <w:rFonts w:ascii="Times New Roman" w:eastAsia="Times New Roman" w:hAnsi="Times New Roman" w:cs="Times New Roman"/>
          <w:bCs/>
        </w:rPr>
      </w:pPr>
      <w:proofErr w:type="gramStart"/>
      <w:r>
        <w:rPr>
          <w:rFonts w:ascii="Times New Roman" w:eastAsia="Times New Roman" w:hAnsi="Times New Roman" w:cs="Times New Roman"/>
          <w:bCs/>
        </w:rPr>
        <w:lastRenderedPageBreak/>
        <w:t>c. Membantu</w:t>
      </w:r>
      <w:proofErr w:type="gramEnd"/>
      <w:r w:rsidR="00EF4EE7">
        <w:rPr>
          <w:rFonts w:ascii="Times New Roman" w:eastAsia="Times New Roman" w:hAnsi="Times New Roman" w:cs="Times New Roman"/>
          <w:bCs/>
        </w:rPr>
        <w:t xml:space="preserve"> tim rekrutmen </w:t>
      </w:r>
      <w:r>
        <w:rPr>
          <w:rFonts w:ascii="Times New Roman" w:eastAsia="Times New Roman" w:hAnsi="Times New Roman" w:cs="Times New Roman"/>
          <w:bCs/>
        </w:rPr>
        <w:t xml:space="preserve">apakah akan </w:t>
      </w:r>
      <w:r w:rsidR="00EF4EE7">
        <w:rPr>
          <w:rFonts w:ascii="Times New Roman" w:eastAsia="Times New Roman" w:hAnsi="Times New Roman" w:cs="Times New Roman"/>
          <w:bCs/>
        </w:rPr>
        <w:t>m</w:t>
      </w:r>
      <w:r w:rsidR="005B73A0">
        <w:rPr>
          <w:rFonts w:ascii="Times New Roman" w:eastAsia="Times New Roman" w:hAnsi="Times New Roman" w:cs="Times New Roman"/>
          <w:bCs/>
        </w:rPr>
        <w:t>elalu</w:t>
      </w:r>
      <w:r w:rsidR="00E14294">
        <w:rPr>
          <w:rFonts w:ascii="Times New Roman" w:eastAsia="Times New Roman" w:hAnsi="Times New Roman" w:cs="Times New Roman"/>
          <w:bCs/>
        </w:rPr>
        <w:t>i pihak ketiga atau tidak</w:t>
      </w:r>
      <w:r w:rsidR="00EF4EE7">
        <w:rPr>
          <w:rFonts w:ascii="Times New Roman" w:eastAsia="Times New Roman" w:hAnsi="Times New Roman" w:cs="Times New Roman"/>
          <w:bCs/>
        </w:rPr>
        <w:t xml:space="preserve"> </w:t>
      </w:r>
    </w:p>
    <w:p w:rsidR="007C09E2" w:rsidRPr="008672A1" w:rsidRDefault="007C09E2" w:rsidP="008672A1">
      <w:pPr>
        <w:widowControl w:val="0"/>
        <w:autoSpaceDE w:val="0"/>
        <w:autoSpaceDN w:val="0"/>
        <w:adjustRightInd w:val="0"/>
        <w:spacing w:line="360" w:lineRule="auto"/>
        <w:ind w:left="360" w:right="-9"/>
        <w:jc w:val="both"/>
        <w:rPr>
          <w:rFonts w:ascii="Times New Roman" w:eastAsia="Times New Roman" w:hAnsi="Times New Roman" w:cs="Times New Roman"/>
          <w:bCs/>
        </w:rPr>
      </w:pPr>
      <w:r>
        <w:rPr>
          <w:rFonts w:ascii="Times New Roman" w:eastAsia="Times New Roman" w:hAnsi="Times New Roman" w:cs="Times New Roman"/>
          <w:bCs/>
        </w:rPr>
        <w:t>d. Alur sistem permintaan karyawan menjadi terarah.</w:t>
      </w:r>
    </w:p>
    <w:p w:rsidR="00BD4F5A" w:rsidRDefault="003A1D0B" w:rsidP="001F3FCF">
      <w:pPr>
        <w:widowControl w:val="0"/>
        <w:numPr>
          <w:ilvl w:val="0"/>
          <w:numId w:val="1"/>
        </w:numPr>
        <w:autoSpaceDE w:val="0"/>
        <w:autoSpaceDN w:val="0"/>
        <w:adjustRightInd w:val="0"/>
        <w:spacing w:line="360" w:lineRule="auto"/>
        <w:ind w:right="-9"/>
        <w:jc w:val="both"/>
        <w:rPr>
          <w:rFonts w:ascii="Times New Roman" w:eastAsia="Times New Roman" w:hAnsi="Times New Roman" w:cs="Times New Roman"/>
          <w:b/>
          <w:bCs/>
        </w:rPr>
      </w:pPr>
      <w:r>
        <w:rPr>
          <w:rFonts w:ascii="Times New Roman" w:eastAsia="Times New Roman" w:hAnsi="Times New Roman" w:cs="Times New Roman"/>
          <w:b/>
          <w:bCs/>
        </w:rPr>
        <w:t>Batasan Masalah</w:t>
      </w:r>
    </w:p>
    <w:p w:rsidR="00EF4EE7" w:rsidRDefault="004402A4" w:rsidP="00EF4EE7">
      <w:pPr>
        <w:widowControl w:val="0"/>
        <w:autoSpaceDE w:val="0"/>
        <w:autoSpaceDN w:val="0"/>
        <w:adjustRightInd w:val="0"/>
        <w:spacing w:line="360" w:lineRule="auto"/>
        <w:ind w:left="360" w:right="-9"/>
        <w:jc w:val="both"/>
        <w:rPr>
          <w:rFonts w:ascii="Times New Roman" w:eastAsia="Times New Roman" w:hAnsi="Times New Roman" w:cs="Times New Roman"/>
          <w:bCs/>
        </w:rPr>
      </w:pPr>
      <w:r w:rsidRPr="004402A4">
        <w:rPr>
          <w:rFonts w:ascii="Times New Roman" w:eastAsia="Times New Roman" w:hAnsi="Times New Roman" w:cs="Times New Roman"/>
          <w:bCs/>
        </w:rPr>
        <w:t>Adapun batasan masalah ini adalah:</w:t>
      </w:r>
    </w:p>
    <w:p w:rsidR="00521401" w:rsidRDefault="00360680" w:rsidP="00EF4EE7">
      <w:pPr>
        <w:widowControl w:val="0"/>
        <w:autoSpaceDE w:val="0"/>
        <w:autoSpaceDN w:val="0"/>
        <w:adjustRightInd w:val="0"/>
        <w:spacing w:line="360" w:lineRule="auto"/>
        <w:ind w:left="360" w:right="-9"/>
        <w:jc w:val="both"/>
        <w:rPr>
          <w:rFonts w:ascii="Times New Roman" w:eastAsia="Times New Roman" w:hAnsi="Times New Roman" w:cs="Times New Roman"/>
          <w:bCs/>
        </w:rPr>
      </w:pPr>
      <w:r>
        <w:rPr>
          <w:rFonts w:ascii="Times New Roman" w:eastAsia="Times New Roman" w:hAnsi="Times New Roman" w:cs="Times New Roman"/>
          <w:bCs/>
        </w:rPr>
        <w:t>1.</w:t>
      </w:r>
      <w:r w:rsidR="00521401">
        <w:rPr>
          <w:rFonts w:ascii="Times New Roman" w:eastAsia="Times New Roman" w:hAnsi="Times New Roman" w:cs="Times New Roman"/>
          <w:bCs/>
        </w:rPr>
        <w:t xml:space="preserve"> </w:t>
      </w:r>
      <w:r>
        <w:rPr>
          <w:rFonts w:ascii="Times New Roman" w:eastAsia="Times New Roman" w:hAnsi="Times New Roman" w:cs="Times New Roman"/>
          <w:bCs/>
        </w:rPr>
        <w:t xml:space="preserve">Sistem informasi ini yang </w:t>
      </w:r>
      <w:proofErr w:type="gramStart"/>
      <w:r>
        <w:rPr>
          <w:rFonts w:ascii="Times New Roman" w:eastAsia="Times New Roman" w:hAnsi="Times New Roman" w:cs="Times New Roman"/>
          <w:bCs/>
        </w:rPr>
        <w:t>akan</w:t>
      </w:r>
      <w:proofErr w:type="gramEnd"/>
      <w:r>
        <w:rPr>
          <w:rFonts w:ascii="Times New Roman" w:eastAsia="Times New Roman" w:hAnsi="Times New Roman" w:cs="Times New Roman"/>
          <w:bCs/>
        </w:rPr>
        <w:t xml:space="preserve"> menampilkan informasi yang hanya </w:t>
      </w:r>
      <w:r w:rsidR="00521401">
        <w:rPr>
          <w:rFonts w:ascii="Times New Roman" w:eastAsia="Times New Roman" w:hAnsi="Times New Roman" w:cs="Times New Roman"/>
          <w:bCs/>
        </w:rPr>
        <w:t xml:space="preserve"> </w:t>
      </w:r>
    </w:p>
    <w:p w:rsidR="00360680" w:rsidRDefault="00521401" w:rsidP="00EF4EE7">
      <w:pPr>
        <w:widowControl w:val="0"/>
        <w:autoSpaceDE w:val="0"/>
        <w:autoSpaceDN w:val="0"/>
        <w:adjustRightInd w:val="0"/>
        <w:spacing w:line="360" w:lineRule="auto"/>
        <w:ind w:left="360" w:right="-9"/>
        <w:jc w:val="both"/>
        <w:rPr>
          <w:rFonts w:ascii="Times New Roman" w:eastAsia="Times New Roman" w:hAnsi="Times New Roman" w:cs="Times New Roman"/>
          <w:bCs/>
        </w:rPr>
      </w:pPr>
      <w:r>
        <w:rPr>
          <w:rFonts w:ascii="Times New Roman" w:eastAsia="Times New Roman" w:hAnsi="Times New Roman" w:cs="Times New Roman"/>
          <w:bCs/>
        </w:rPr>
        <w:t xml:space="preserve">    </w:t>
      </w:r>
      <w:proofErr w:type="gramStart"/>
      <w:r w:rsidR="00360680">
        <w:rPr>
          <w:rFonts w:ascii="Times New Roman" w:eastAsia="Times New Roman" w:hAnsi="Times New Roman" w:cs="Times New Roman"/>
          <w:bCs/>
        </w:rPr>
        <w:t>berhubungan</w:t>
      </w:r>
      <w:proofErr w:type="gramEnd"/>
      <w:r w:rsidR="00360680">
        <w:rPr>
          <w:rFonts w:ascii="Times New Roman" w:eastAsia="Times New Roman" w:hAnsi="Times New Roman" w:cs="Times New Roman"/>
          <w:bCs/>
        </w:rPr>
        <w:t xml:space="preserve"> dengan </w:t>
      </w:r>
      <w:r w:rsidR="00955224">
        <w:rPr>
          <w:rFonts w:ascii="Times New Roman" w:eastAsia="Times New Roman" w:hAnsi="Times New Roman" w:cs="Times New Roman"/>
          <w:bCs/>
        </w:rPr>
        <w:t>PT. CIBA VISION BATAM</w:t>
      </w:r>
    </w:p>
    <w:p w:rsidR="00360680" w:rsidRDefault="00360680" w:rsidP="00EF4EE7">
      <w:pPr>
        <w:widowControl w:val="0"/>
        <w:autoSpaceDE w:val="0"/>
        <w:autoSpaceDN w:val="0"/>
        <w:adjustRightInd w:val="0"/>
        <w:spacing w:line="360" w:lineRule="auto"/>
        <w:ind w:left="360" w:right="-9"/>
        <w:jc w:val="both"/>
        <w:rPr>
          <w:rFonts w:ascii="Times New Roman" w:eastAsia="Times New Roman" w:hAnsi="Times New Roman" w:cs="Times New Roman"/>
          <w:bCs/>
        </w:rPr>
      </w:pPr>
      <w:r>
        <w:rPr>
          <w:rFonts w:ascii="Times New Roman" w:eastAsia="Times New Roman" w:hAnsi="Times New Roman" w:cs="Times New Roman"/>
          <w:bCs/>
        </w:rPr>
        <w:t xml:space="preserve">2. </w:t>
      </w:r>
      <w:r w:rsidR="00521401">
        <w:rPr>
          <w:rFonts w:ascii="Times New Roman" w:eastAsia="Times New Roman" w:hAnsi="Times New Roman" w:cs="Times New Roman"/>
          <w:bCs/>
        </w:rPr>
        <w:t xml:space="preserve">Hanya untuk permintaan karyawan dengan fungsi operator </w:t>
      </w:r>
      <w:r w:rsidR="00CA4475">
        <w:rPr>
          <w:rFonts w:ascii="Times New Roman" w:eastAsia="Times New Roman" w:hAnsi="Times New Roman" w:cs="Times New Roman"/>
          <w:bCs/>
        </w:rPr>
        <w:t xml:space="preserve">status </w:t>
      </w:r>
      <w:r w:rsidR="00521401">
        <w:rPr>
          <w:rFonts w:ascii="Times New Roman" w:eastAsia="Times New Roman" w:hAnsi="Times New Roman" w:cs="Times New Roman"/>
          <w:bCs/>
        </w:rPr>
        <w:t>kontrak</w:t>
      </w:r>
    </w:p>
    <w:p w:rsidR="00521401" w:rsidRDefault="00521401" w:rsidP="00EF4EE7">
      <w:pPr>
        <w:widowControl w:val="0"/>
        <w:autoSpaceDE w:val="0"/>
        <w:autoSpaceDN w:val="0"/>
        <w:adjustRightInd w:val="0"/>
        <w:spacing w:line="360" w:lineRule="auto"/>
        <w:ind w:left="360" w:right="-9"/>
        <w:jc w:val="both"/>
        <w:rPr>
          <w:rFonts w:ascii="Times New Roman" w:eastAsia="Times New Roman" w:hAnsi="Times New Roman" w:cs="Times New Roman"/>
          <w:bCs/>
        </w:rPr>
      </w:pPr>
      <w:r>
        <w:rPr>
          <w:rFonts w:ascii="Times New Roman" w:eastAsia="Times New Roman" w:hAnsi="Times New Roman" w:cs="Times New Roman"/>
          <w:bCs/>
        </w:rPr>
        <w:t xml:space="preserve">3. </w:t>
      </w:r>
      <w:r w:rsidR="00CA4475">
        <w:rPr>
          <w:rFonts w:ascii="Times New Roman" w:eastAsia="Times New Roman" w:hAnsi="Times New Roman" w:cs="Times New Roman"/>
          <w:bCs/>
        </w:rPr>
        <w:t>Menggunakan web dan apache server.</w:t>
      </w:r>
    </w:p>
    <w:p w:rsidR="006E5465" w:rsidRDefault="009A2767" w:rsidP="00EF4EE7">
      <w:pPr>
        <w:widowControl w:val="0"/>
        <w:autoSpaceDE w:val="0"/>
        <w:autoSpaceDN w:val="0"/>
        <w:adjustRightInd w:val="0"/>
        <w:spacing w:line="360" w:lineRule="auto"/>
        <w:ind w:left="360" w:right="-9"/>
        <w:jc w:val="both"/>
        <w:rPr>
          <w:rFonts w:ascii="Times New Roman" w:eastAsia="Times New Roman" w:hAnsi="Times New Roman" w:cs="Times New Roman"/>
          <w:bCs/>
        </w:rPr>
      </w:pPr>
      <w:r>
        <w:rPr>
          <w:rFonts w:ascii="Times New Roman" w:eastAsia="Times New Roman" w:hAnsi="Times New Roman" w:cs="Times New Roman"/>
          <w:bCs/>
        </w:rPr>
        <w:t>4.</w:t>
      </w:r>
      <w:r w:rsidR="006E5465">
        <w:rPr>
          <w:rFonts w:ascii="Times New Roman" w:eastAsia="Times New Roman" w:hAnsi="Times New Roman" w:cs="Times New Roman"/>
          <w:bCs/>
        </w:rPr>
        <w:t xml:space="preserve"> </w:t>
      </w:r>
      <w:r>
        <w:rPr>
          <w:rFonts w:ascii="Times New Roman" w:eastAsia="Times New Roman" w:hAnsi="Times New Roman" w:cs="Times New Roman"/>
          <w:bCs/>
        </w:rPr>
        <w:t xml:space="preserve">Hanya dapat melakukan </w:t>
      </w:r>
      <w:r w:rsidR="006E5465">
        <w:rPr>
          <w:rFonts w:ascii="Times New Roman" w:eastAsia="Times New Roman" w:hAnsi="Times New Roman" w:cs="Times New Roman"/>
          <w:bCs/>
        </w:rPr>
        <w:t xml:space="preserve">permintaan karyawan dari departmen terkait ke           </w:t>
      </w:r>
    </w:p>
    <w:p w:rsidR="009A2767" w:rsidRPr="004402A4" w:rsidRDefault="006E5465" w:rsidP="00EF4EE7">
      <w:pPr>
        <w:widowControl w:val="0"/>
        <w:autoSpaceDE w:val="0"/>
        <w:autoSpaceDN w:val="0"/>
        <w:adjustRightInd w:val="0"/>
        <w:spacing w:line="360" w:lineRule="auto"/>
        <w:ind w:left="360" w:right="-9"/>
        <w:jc w:val="both"/>
        <w:rPr>
          <w:rFonts w:ascii="Times New Roman" w:eastAsia="Times New Roman" w:hAnsi="Times New Roman" w:cs="Times New Roman"/>
          <w:bCs/>
        </w:rPr>
      </w:pPr>
      <w:r>
        <w:rPr>
          <w:rFonts w:ascii="Times New Roman" w:eastAsia="Times New Roman" w:hAnsi="Times New Roman" w:cs="Times New Roman"/>
          <w:bCs/>
        </w:rPr>
        <w:t xml:space="preserve">    </w:t>
      </w:r>
      <w:proofErr w:type="gramStart"/>
      <w:r w:rsidR="00826226">
        <w:rPr>
          <w:rFonts w:ascii="Times New Roman" w:eastAsia="Times New Roman" w:hAnsi="Times New Roman" w:cs="Times New Roman"/>
          <w:bCs/>
        </w:rPr>
        <w:t xml:space="preserve">Tim rekrutmen </w:t>
      </w:r>
      <w:r>
        <w:rPr>
          <w:rFonts w:ascii="Times New Roman" w:eastAsia="Times New Roman" w:hAnsi="Times New Roman" w:cs="Times New Roman"/>
          <w:bCs/>
        </w:rPr>
        <w:t>HRD.</w:t>
      </w:r>
      <w:proofErr w:type="gramEnd"/>
      <w:r>
        <w:rPr>
          <w:rFonts w:ascii="Times New Roman" w:eastAsia="Times New Roman" w:hAnsi="Times New Roman" w:cs="Times New Roman"/>
          <w:bCs/>
        </w:rPr>
        <w:t xml:space="preserve"> </w:t>
      </w:r>
    </w:p>
    <w:p w:rsidR="00BD4F5A" w:rsidRDefault="00BD4F5A">
      <w:pPr>
        <w:widowControl w:val="0"/>
        <w:autoSpaceDE w:val="0"/>
        <w:autoSpaceDN w:val="0"/>
        <w:adjustRightInd w:val="0"/>
        <w:spacing w:line="360" w:lineRule="auto"/>
        <w:ind w:right="-9" w:firstLine="720"/>
        <w:jc w:val="both"/>
        <w:rPr>
          <w:rFonts w:ascii="Times New Roman" w:eastAsia="Times New Roman" w:hAnsi="Times New Roman" w:cs="Times New Roman"/>
        </w:rPr>
      </w:pPr>
    </w:p>
    <w:p w:rsidR="00230455" w:rsidRDefault="003A1D0B" w:rsidP="00FB6F37">
      <w:pPr>
        <w:widowControl w:val="0"/>
        <w:numPr>
          <w:ilvl w:val="0"/>
          <w:numId w:val="1"/>
        </w:numPr>
        <w:autoSpaceDE w:val="0"/>
        <w:autoSpaceDN w:val="0"/>
        <w:adjustRightInd w:val="0"/>
        <w:spacing w:line="360" w:lineRule="auto"/>
        <w:ind w:right="-9"/>
        <w:jc w:val="both"/>
        <w:rPr>
          <w:rFonts w:ascii="Times New Roman" w:eastAsia="Times New Roman" w:hAnsi="Times New Roman" w:cs="Times New Roman"/>
          <w:b/>
          <w:bCs/>
        </w:rPr>
      </w:pPr>
      <w:r>
        <w:rPr>
          <w:rFonts w:ascii="Times New Roman" w:eastAsia="Times New Roman" w:hAnsi="Times New Roman" w:cs="Times New Roman"/>
          <w:b/>
          <w:bCs/>
        </w:rPr>
        <w:t>Tinjauan Pustaka/Landasan Teori</w:t>
      </w:r>
      <w:r w:rsidR="00C85BA3" w:rsidRPr="00E40E85">
        <w:rPr>
          <w:rFonts w:ascii="Times New Roman" w:eastAsia="Times New Roman" w:hAnsi="Times New Roman" w:cs="Times New Roman"/>
          <w:b/>
          <w:bCs/>
        </w:rPr>
        <w:t xml:space="preserve"> </w:t>
      </w:r>
    </w:p>
    <w:p w:rsidR="00E40E85" w:rsidRPr="00E40E85" w:rsidRDefault="00E40E85" w:rsidP="00E40E85">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eastAsia="Times New Roman" w:hAnsi="Times New Roman" w:cs="Times New Roman"/>
          <w:b/>
          <w:bCs/>
        </w:rPr>
        <w:t xml:space="preserve">5.1. </w:t>
      </w:r>
      <w:r w:rsidR="00E90CA3">
        <w:rPr>
          <w:rFonts w:ascii="Times New Roman" w:eastAsia="Times New Roman" w:hAnsi="Times New Roman" w:cs="Times New Roman"/>
          <w:b/>
          <w:bCs/>
        </w:rPr>
        <w:t>Tinjauan</w:t>
      </w:r>
      <w:r>
        <w:rPr>
          <w:rFonts w:ascii="Times New Roman" w:eastAsia="Times New Roman" w:hAnsi="Times New Roman" w:cs="Times New Roman"/>
          <w:b/>
          <w:bCs/>
        </w:rPr>
        <w:t xml:space="preserve"> Pustaka</w:t>
      </w:r>
    </w:p>
    <w:p w:rsidR="00521739" w:rsidRDefault="00003DB7" w:rsidP="00FB6F37">
      <w:pPr>
        <w:widowControl w:val="0"/>
        <w:autoSpaceDE w:val="0"/>
        <w:autoSpaceDN w:val="0"/>
        <w:adjustRightInd w:val="0"/>
        <w:spacing w:line="360" w:lineRule="auto"/>
        <w:ind w:left="360" w:right="-9"/>
        <w:jc w:val="both"/>
        <w:rPr>
          <w:rFonts w:ascii="Times New Roman" w:eastAsia="Times New Roman" w:hAnsi="Times New Roman" w:cs="Times New Roman"/>
          <w:bCs/>
        </w:rPr>
      </w:pPr>
      <w:proofErr w:type="gramStart"/>
      <w:r>
        <w:rPr>
          <w:rFonts w:ascii="Times New Roman" w:eastAsia="Times New Roman" w:hAnsi="Times New Roman" w:cs="Times New Roman"/>
          <w:bCs/>
        </w:rPr>
        <w:t xml:space="preserve">Berikut ini adalah contoh-contoh </w:t>
      </w:r>
      <w:r w:rsidR="00521739">
        <w:rPr>
          <w:rFonts w:ascii="Times New Roman" w:eastAsia="Times New Roman" w:hAnsi="Times New Roman" w:cs="Times New Roman"/>
          <w:bCs/>
        </w:rPr>
        <w:t xml:space="preserve">penelitian terkait dengan </w:t>
      </w:r>
      <w:r w:rsidR="0025684F">
        <w:rPr>
          <w:rFonts w:ascii="Times New Roman" w:eastAsia="Times New Roman" w:hAnsi="Times New Roman" w:cs="Times New Roman"/>
          <w:bCs/>
        </w:rPr>
        <w:t>topik</w:t>
      </w:r>
      <w:r w:rsidR="00521739">
        <w:rPr>
          <w:rFonts w:ascii="Times New Roman" w:eastAsia="Times New Roman" w:hAnsi="Times New Roman" w:cs="Times New Roman"/>
          <w:bCs/>
        </w:rPr>
        <w:t xml:space="preserve"> Sistem Informasi Employee Requisition.</w:t>
      </w:r>
      <w:proofErr w:type="gramEnd"/>
      <w:r w:rsidR="00521739">
        <w:rPr>
          <w:rFonts w:ascii="Times New Roman" w:eastAsia="Times New Roman" w:hAnsi="Times New Roman" w:cs="Times New Roman"/>
          <w:bCs/>
        </w:rPr>
        <w:t xml:space="preserve"> </w:t>
      </w:r>
    </w:p>
    <w:p w:rsidR="00521739" w:rsidRDefault="00CF2C88" w:rsidP="00CF2C88">
      <w:pPr>
        <w:widowControl w:val="0"/>
        <w:autoSpaceDE w:val="0"/>
        <w:autoSpaceDN w:val="0"/>
        <w:adjustRightInd w:val="0"/>
        <w:spacing w:line="360" w:lineRule="auto"/>
        <w:ind w:left="360" w:right="-9"/>
        <w:jc w:val="both"/>
        <w:rPr>
          <w:rFonts w:ascii="Times New Roman" w:eastAsia="Times New Roman" w:hAnsi="Times New Roman" w:cs="Times New Roman"/>
          <w:bCs/>
        </w:rPr>
      </w:pPr>
      <w:r>
        <w:rPr>
          <w:rFonts w:ascii="Times New Roman" w:eastAsia="Times New Roman" w:hAnsi="Times New Roman" w:cs="Times New Roman"/>
          <w:bCs/>
        </w:rPr>
        <w:t xml:space="preserve">a. </w:t>
      </w:r>
      <w:r w:rsidRPr="00CF2C88">
        <w:rPr>
          <w:rFonts w:ascii="Times New Roman" w:eastAsia="Times New Roman" w:hAnsi="Times New Roman" w:cs="Times New Roman"/>
          <w:bCs/>
        </w:rPr>
        <w:t>A</w:t>
      </w:r>
      <w:r w:rsidR="00F16847">
        <w:rPr>
          <w:rFonts w:ascii="Times New Roman" w:eastAsia="Times New Roman" w:hAnsi="Times New Roman" w:cs="Times New Roman"/>
          <w:bCs/>
        </w:rPr>
        <w:t xml:space="preserve">nalisis dan Perancangan Sistem Informasi Perekrutan Karyawan Berbasis WEB, </w:t>
      </w:r>
      <w:r w:rsidRPr="00CF2C88">
        <w:rPr>
          <w:rFonts w:ascii="Times New Roman" w:eastAsia="Times New Roman" w:hAnsi="Times New Roman" w:cs="Times New Roman"/>
          <w:bCs/>
        </w:rPr>
        <w:t>Studi pada PT Sumber Abadi Bersama</w:t>
      </w:r>
      <w:r w:rsidR="00BE4310">
        <w:rPr>
          <w:rFonts w:ascii="Times New Roman" w:eastAsia="Times New Roman" w:hAnsi="Times New Roman" w:cs="Times New Roman"/>
          <w:bCs/>
        </w:rPr>
        <w:t>, Gondanglegi, Kabupaten Malang</w:t>
      </w:r>
      <w:r>
        <w:rPr>
          <w:rFonts w:ascii="Times New Roman" w:eastAsia="Times New Roman" w:hAnsi="Times New Roman" w:cs="Times New Roman"/>
          <w:bCs/>
        </w:rPr>
        <w:t xml:space="preserve"> (Diyan Agus Permana, 2018). </w:t>
      </w:r>
    </w:p>
    <w:p w:rsidR="00CE2729" w:rsidRDefault="00BE4310" w:rsidP="005F5C4F">
      <w:pPr>
        <w:widowControl w:val="0"/>
        <w:autoSpaceDE w:val="0"/>
        <w:autoSpaceDN w:val="0"/>
        <w:adjustRightInd w:val="0"/>
        <w:spacing w:line="360" w:lineRule="auto"/>
        <w:ind w:left="360" w:right="-9"/>
        <w:jc w:val="both"/>
        <w:rPr>
          <w:rFonts w:ascii="Times New Roman" w:eastAsia="Times New Roman" w:hAnsi="Times New Roman" w:cs="Times New Roman"/>
          <w:bCs/>
        </w:rPr>
      </w:pPr>
      <w:r>
        <w:rPr>
          <w:rFonts w:ascii="Times New Roman" w:eastAsia="Times New Roman" w:hAnsi="Times New Roman" w:cs="Times New Roman"/>
          <w:bCs/>
        </w:rPr>
        <w:t>D</w:t>
      </w:r>
      <w:r w:rsidR="00003DB7">
        <w:rPr>
          <w:rFonts w:ascii="Times New Roman" w:eastAsia="Times New Roman" w:hAnsi="Times New Roman" w:cs="Times New Roman"/>
          <w:bCs/>
        </w:rPr>
        <w:t xml:space="preserve">isini </w:t>
      </w:r>
      <w:r>
        <w:rPr>
          <w:rFonts w:ascii="Times New Roman" w:eastAsia="Times New Roman" w:hAnsi="Times New Roman" w:cs="Times New Roman"/>
          <w:bCs/>
        </w:rPr>
        <w:t xml:space="preserve">ini </w:t>
      </w:r>
      <w:r w:rsidR="00CF2C88">
        <w:rPr>
          <w:rFonts w:ascii="Times New Roman" w:eastAsia="Times New Roman" w:hAnsi="Times New Roman" w:cs="Times New Roman"/>
          <w:bCs/>
        </w:rPr>
        <w:t>pe</w:t>
      </w:r>
      <w:r w:rsidR="0013139F">
        <w:rPr>
          <w:rFonts w:ascii="Times New Roman" w:eastAsia="Times New Roman" w:hAnsi="Times New Roman" w:cs="Times New Roman"/>
          <w:bCs/>
        </w:rPr>
        <w:t>neliti</w:t>
      </w:r>
      <w:r w:rsidR="00CF2C88">
        <w:rPr>
          <w:rFonts w:ascii="Times New Roman" w:eastAsia="Times New Roman" w:hAnsi="Times New Roman" w:cs="Times New Roman"/>
          <w:bCs/>
        </w:rPr>
        <w:t xml:space="preserve"> ingin mengetahui gambaran sistem rekrutmen karyawan yang diterapkan pada PT Sumber Abadi Bersama</w:t>
      </w:r>
      <w:r w:rsidR="005F5C4F">
        <w:rPr>
          <w:rFonts w:ascii="Times New Roman" w:eastAsia="Times New Roman" w:hAnsi="Times New Roman" w:cs="Times New Roman"/>
          <w:bCs/>
        </w:rPr>
        <w:t xml:space="preserve">, </w:t>
      </w:r>
      <w:r w:rsidR="00003DB7">
        <w:rPr>
          <w:rFonts w:ascii="Times New Roman" w:eastAsia="Times New Roman" w:hAnsi="Times New Roman" w:cs="Times New Roman"/>
          <w:bCs/>
        </w:rPr>
        <w:t xml:space="preserve">dengan </w:t>
      </w:r>
      <w:proofErr w:type="gramStart"/>
      <w:r w:rsidR="00003DB7">
        <w:rPr>
          <w:rFonts w:ascii="Times New Roman" w:eastAsia="Times New Roman" w:hAnsi="Times New Roman" w:cs="Times New Roman"/>
          <w:bCs/>
        </w:rPr>
        <w:t>cara</w:t>
      </w:r>
      <w:proofErr w:type="gramEnd"/>
      <w:r w:rsidR="00003DB7">
        <w:rPr>
          <w:rFonts w:ascii="Times New Roman" w:eastAsia="Times New Roman" w:hAnsi="Times New Roman" w:cs="Times New Roman"/>
          <w:bCs/>
        </w:rPr>
        <w:t xml:space="preserve"> </w:t>
      </w:r>
      <w:r w:rsidR="005F5C4F" w:rsidRPr="005F5C4F">
        <w:rPr>
          <w:rFonts w:ascii="Times New Roman" w:eastAsia="Times New Roman" w:hAnsi="Times New Roman" w:cs="Times New Roman"/>
          <w:bCs/>
        </w:rPr>
        <w:t>melakukan analisis sistem rekrutmen karyawan yang diterapkan untuk</w:t>
      </w:r>
      <w:r w:rsidR="005F5C4F">
        <w:rPr>
          <w:rFonts w:ascii="Times New Roman" w:eastAsia="Times New Roman" w:hAnsi="Times New Roman" w:cs="Times New Roman"/>
          <w:bCs/>
        </w:rPr>
        <w:t xml:space="preserve"> </w:t>
      </w:r>
      <w:r w:rsidR="005F5C4F" w:rsidRPr="005F5C4F">
        <w:rPr>
          <w:rFonts w:ascii="Times New Roman" w:eastAsia="Times New Roman" w:hAnsi="Times New Roman" w:cs="Times New Roman"/>
          <w:bCs/>
        </w:rPr>
        <w:t>dilakukan pengembangan sistem berupa rancangan sistem informasi perekrutan karyawan berbasis web.</w:t>
      </w:r>
      <w:r w:rsidR="005F5C4F">
        <w:rPr>
          <w:rFonts w:ascii="Times New Roman" w:eastAsia="Times New Roman" w:hAnsi="Times New Roman" w:cs="Times New Roman"/>
          <w:bCs/>
        </w:rPr>
        <w:t xml:space="preserve"> </w:t>
      </w:r>
      <w:proofErr w:type="gramStart"/>
      <w:r w:rsidR="005F5C4F" w:rsidRPr="005F5C4F">
        <w:rPr>
          <w:rFonts w:ascii="Times New Roman" w:eastAsia="Times New Roman" w:hAnsi="Times New Roman" w:cs="Times New Roman"/>
          <w:bCs/>
        </w:rPr>
        <w:t>P</w:t>
      </w:r>
      <w:r w:rsidR="001A091F">
        <w:rPr>
          <w:rFonts w:ascii="Times New Roman" w:eastAsia="Times New Roman" w:hAnsi="Times New Roman" w:cs="Times New Roman"/>
          <w:bCs/>
        </w:rPr>
        <w:t xml:space="preserve">enelitian ini dilakukan pada PT. </w:t>
      </w:r>
      <w:r w:rsidR="005F5C4F" w:rsidRPr="005F5C4F">
        <w:rPr>
          <w:rFonts w:ascii="Times New Roman" w:eastAsia="Times New Roman" w:hAnsi="Times New Roman" w:cs="Times New Roman"/>
          <w:bCs/>
        </w:rPr>
        <w:t>Sumber Abadi Bersama yang beralamat di</w:t>
      </w:r>
      <w:r w:rsidR="00003DB7">
        <w:rPr>
          <w:rFonts w:ascii="Times New Roman" w:eastAsia="Times New Roman" w:hAnsi="Times New Roman" w:cs="Times New Roman"/>
          <w:bCs/>
        </w:rPr>
        <w:t xml:space="preserve"> jalan Banyulegi 1 Gondanglegi, </w:t>
      </w:r>
      <w:r w:rsidR="005F5C4F" w:rsidRPr="005F5C4F">
        <w:rPr>
          <w:rFonts w:ascii="Times New Roman" w:eastAsia="Times New Roman" w:hAnsi="Times New Roman" w:cs="Times New Roman"/>
          <w:bCs/>
        </w:rPr>
        <w:t>Kabupaten Malang.</w:t>
      </w:r>
      <w:proofErr w:type="gramEnd"/>
      <w:r w:rsidR="005F5C4F" w:rsidRPr="005F5C4F">
        <w:rPr>
          <w:rFonts w:ascii="Times New Roman" w:eastAsia="Times New Roman" w:hAnsi="Times New Roman" w:cs="Times New Roman"/>
          <w:bCs/>
        </w:rPr>
        <w:t xml:space="preserve"> </w:t>
      </w:r>
      <w:proofErr w:type="gramStart"/>
      <w:r w:rsidR="005F5C4F" w:rsidRPr="005F5C4F">
        <w:rPr>
          <w:rFonts w:ascii="Times New Roman" w:eastAsia="Times New Roman" w:hAnsi="Times New Roman" w:cs="Times New Roman"/>
          <w:bCs/>
        </w:rPr>
        <w:t>Jenis penelitian yang digunakan adalah penelitian deskriptif kualitatif.</w:t>
      </w:r>
      <w:proofErr w:type="gramEnd"/>
      <w:r w:rsidR="005F5C4F" w:rsidRPr="005F5C4F">
        <w:rPr>
          <w:rFonts w:ascii="Times New Roman" w:eastAsia="Times New Roman" w:hAnsi="Times New Roman" w:cs="Times New Roman"/>
          <w:bCs/>
        </w:rPr>
        <w:t xml:space="preserve"> </w:t>
      </w:r>
      <w:proofErr w:type="gramStart"/>
      <w:r w:rsidR="005F5C4F" w:rsidRPr="005F5C4F">
        <w:rPr>
          <w:rFonts w:ascii="Times New Roman" w:eastAsia="Times New Roman" w:hAnsi="Times New Roman" w:cs="Times New Roman"/>
          <w:bCs/>
        </w:rPr>
        <w:t>Sumber data yang</w:t>
      </w:r>
      <w:r w:rsidR="005F5C4F">
        <w:rPr>
          <w:rFonts w:ascii="Times New Roman" w:eastAsia="Times New Roman" w:hAnsi="Times New Roman" w:cs="Times New Roman"/>
          <w:bCs/>
        </w:rPr>
        <w:t xml:space="preserve"> </w:t>
      </w:r>
      <w:r w:rsidR="005F5C4F" w:rsidRPr="005F5C4F">
        <w:rPr>
          <w:rFonts w:ascii="Times New Roman" w:eastAsia="Times New Roman" w:hAnsi="Times New Roman" w:cs="Times New Roman"/>
          <w:bCs/>
        </w:rPr>
        <w:t>digunakan adalah data primer dan data sekunder yang diperoleh dari metode pengumpulan data berupa</w:t>
      </w:r>
      <w:r w:rsidR="005F5C4F">
        <w:rPr>
          <w:rFonts w:ascii="Times New Roman" w:eastAsia="Times New Roman" w:hAnsi="Times New Roman" w:cs="Times New Roman"/>
          <w:bCs/>
        </w:rPr>
        <w:t xml:space="preserve"> </w:t>
      </w:r>
      <w:r w:rsidR="005F5C4F" w:rsidRPr="005F5C4F">
        <w:rPr>
          <w:rFonts w:ascii="Times New Roman" w:eastAsia="Times New Roman" w:hAnsi="Times New Roman" w:cs="Times New Roman"/>
          <w:bCs/>
        </w:rPr>
        <w:t>wawancara, dan dokumentasi.</w:t>
      </w:r>
      <w:proofErr w:type="gramEnd"/>
      <w:r w:rsidR="005F5C4F" w:rsidRPr="005F5C4F">
        <w:rPr>
          <w:rFonts w:ascii="Times New Roman" w:eastAsia="Times New Roman" w:hAnsi="Times New Roman" w:cs="Times New Roman"/>
          <w:bCs/>
        </w:rPr>
        <w:t xml:space="preserve"> Berdasar</w:t>
      </w:r>
      <w:r w:rsidR="009C6099">
        <w:rPr>
          <w:rFonts w:ascii="Times New Roman" w:eastAsia="Times New Roman" w:hAnsi="Times New Roman" w:cs="Times New Roman"/>
          <w:bCs/>
        </w:rPr>
        <w:t>kan</w:t>
      </w:r>
      <w:r w:rsidR="005F5C4F" w:rsidRPr="005F5C4F">
        <w:rPr>
          <w:rFonts w:ascii="Times New Roman" w:eastAsia="Times New Roman" w:hAnsi="Times New Roman" w:cs="Times New Roman"/>
          <w:bCs/>
        </w:rPr>
        <w:t xml:space="preserve"> penelitian yang telah dilakukan, sistem informasi rekrutmen karyawan</w:t>
      </w:r>
      <w:r w:rsidR="005F5C4F">
        <w:rPr>
          <w:rFonts w:ascii="Times New Roman" w:eastAsia="Times New Roman" w:hAnsi="Times New Roman" w:cs="Times New Roman"/>
          <w:bCs/>
        </w:rPr>
        <w:t xml:space="preserve"> </w:t>
      </w:r>
      <w:r w:rsidR="005F5C4F" w:rsidRPr="005F5C4F">
        <w:rPr>
          <w:rFonts w:ascii="Times New Roman" w:eastAsia="Times New Roman" w:hAnsi="Times New Roman" w:cs="Times New Roman"/>
          <w:bCs/>
        </w:rPr>
        <w:t xml:space="preserve">yang diterapkan pada PT Sumber Abadi Bersama masih menggunakan </w:t>
      </w:r>
      <w:proofErr w:type="gramStart"/>
      <w:r w:rsidR="005F5C4F" w:rsidRPr="005F5C4F">
        <w:rPr>
          <w:rFonts w:ascii="Times New Roman" w:eastAsia="Times New Roman" w:hAnsi="Times New Roman" w:cs="Times New Roman"/>
          <w:bCs/>
        </w:rPr>
        <w:t>cara</w:t>
      </w:r>
      <w:proofErr w:type="gramEnd"/>
      <w:r w:rsidR="005F5C4F" w:rsidRPr="005F5C4F">
        <w:rPr>
          <w:rFonts w:ascii="Times New Roman" w:eastAsia="Times New Roman" w:hAnsi="Times New Roman" w:cs="Times New Roman"/>
          <w:bCs/>
        </w:rPr>
        <w:t xml:space="preserve"> manual sehingga menyebabkan</w:t>
      </w:r>
      <w:r w:rsidR="005F5C4F">
        <w:rPr>
          <w:rFonts w:ascii="Times New Roman" w:eastAsia="Times New Roman" w:hAnsi="Times New Roman" w:cs="Times New Roman"/>
          <w:bCs/>
        </w:rPr>
        <w:t xml:space="preserve"> </w:t>
      </w:r>
      <w:r w:rsidR="005F5C4F" w:rsidRPr="005F5C4F">
        <w:rPr>
          <w:rFonts w:ascii="Times New Roman" w:eastAsia="Times New Roman" w:hAnsi="Times New Roman" w:cs="Times New Roman"/>
          <w:bCs/>
        </w:rPr>
        <w:t xml:space="preserve">beberapa permasalahan. </w:t>
      </w:r>
      <w:proofErr w:type="gramStart"/>
      <w:r w:rsidR="005F5C4F" w:rsidRPr="005F5C4F">
        <w:rPr>
          <w:rFonts w:ascii="Times New Roman" w:eastAsia="Times New Roman" w:hAnsi="Times New Roman" w:cs="Times New Roman"/>
          <w:bCs/>
        </w:rPr>
        <w:t xml:space="preserve">Permasalahan tersebut diantaranya penyeleksian berkas lamaran </w:t>
      </w:r>
      <w:r w:rsidR="005F5C4F" w:rsidRPr="005F5C4F">
        <w:rPr>
          <w:rFonts w:ascii="Times New Roman" w:eastAsia="Times New Roman" w:hAnsi="Times New Roman" w:cs="Times New Roman"/>
          <w:bCs/>
        </w:rPr>
        <w:lastRenderedPageBreak/>
        <w:t>membutuhkan waktu</w:t>
      </w:r>
      <w:r w:rsidR="005F5C4F">
        <w:rPr>
          <w:rFonts w:ascii="Times New Roman" w:eastAsia="Times New Roman" w:hAnsi="Times New Roman" w:cs="Times New Roman"/>
          <w:bCs/>
        </w:rPr>
        <w:t xml:space="preserve"> yang lama, hilangnya berkas lamaran,</w:t>
      </w:r>
      <w:r w:rsidR="005F5C4F" w:rsidRPr="005F5C4F">
        <w:rPr>
          <w:rFonts w:ascii="Times New Roman" w:eastAsia="Times New Roman" w:hAnsi="Times New Roman" w:cs="Times New Roman"/>
          <w:bCs/>
        </w:rPr>
        <w:t xml:space="preserve"> banyaknya pelamar yang tidak sesuai dengan kualifikasi yang dibutuhkan</w:t>
      </w:r>
      <w:r w:rsidR="005F5C4F">
        <w:rPr>
          <w:rFonts w:ascii="Times New Roman" w:eastAsia="Times New Roman" w:hAnsi="Times New Roman" w:cs="Times New Roman"/>
          <w:bCs/>
        </w:rPr>
        <w:t xml:space="preserve"> </w:t>
      </w:r>
      <w:r w:rsidR="005F5C4F" w:rsidRPr="005F5C4F">
        <w:rPr>
          <w:rFonts w:ascii="Times New Roman" w:eastAsia="Times New Roman" w:hAnsi="Times New Roman" w:cs="Times New Roman"/>
          <w:bCs/>
        </w:rPr>
        <w:t>perusahaan.</w:t>
      </w:r>
      <w:proofErr w:type="gramEnd"/>
    </w:p>
    <w:p w:rsidR="0023179A" w:rsidRDefault="0023179A" w:rsidP="00CE2729">
      <w:pPr>
        <w:widowControl w:val="0"/>
        <w:autoSpaceDE w:val="0"/>
        <w:autoSpaceDN w:val="0"/>
        <w:adjustRightInd w:val="0"/>
        <w:spacing w:line="360" w:lineRule="auto"/>
        <w:ind w:left="360" w:right="-9"/>
        <w:jc w:val="both"/>
        <w:rPr>
          <w:rFonts w:ascii="Times New Roman" w:eastAsia="Times New Roman" w:hAnsi="Times New Roman" w:cs="Times New Roman"/>
          <w:bCs/>
        </w:rPr>
      </w:pPr>
      <w:r>
        <w:rPr>
          <w:rFonts w:ascii="Times New Roman" w:eastAsia="Times New Roman" w:hAnsi="Times New Roman" w:cs="Times New Roman"/>
          <w:bCs/>
        </w:rPr>
        <w:t>b.</w:t>
      </w:r>
      <w:r w:rsidR="00DE4912">
        <w:rPr>
          <w:rFonts w:ascii="Times New Roman" w:eastAsia="Times New Roman" w:hAnsi="Times New Roman" w:cs="Times New Roman"/>
          <w:bCs/>
        </w:rPr>
        <w:t xml:space="preserve"> </w:t>
      </w:r>
      <w:r w:rsidR="00CE2729" w:rsidRPr="00CE2729">
        <w:rPr>
          <w:rFonts w:ascii="Times New Roman" w:eastAsia="Times New Roman" w:hAnsi="Times New Roman" w:cs="Times New Roman"/>
          <w:bCs/>
        </w:rPr>
        <w:t>Penelitian ini bertujuan untuk menghasilkan perangkat lunak Sistem Informasi Penerimaan Karyawan</w:t>
      </w:r>
      <w:r w:rsidR="00DE4912">
        <w:rPr>
          <w:rFonts w:ascii="Times New Roman" w:eastAsia="Times New Roman" w:hAnsi="Times New Roman" w:cs="Times New Roman"/>
          <w:bCs/>
        </w:rPr>
        <w:t xml:space="preserve"> b</w:t>
      </w:r>
      <w:r w:rsidR="00CE2729" w:rsidRPr="00CE2729">
        <w:rPr>
          <w:rFonts w:ascii="Times New Roman" w:eastAsia="Times New Roman" w:hAnsi="Times New Roman" w:cs="Times New Roman"/>
          <w:bCs/>
        </w:rPr>
        <w:t xml:space="preserve">aru </w:t>
      </w:r>
      <w:r w:rsidR="00DE4912">
        <w:rPr>
          <w:rFonts w:ascii="Times New Roman" w:eastAsia="Times New Roman" w:hAnsi="Times New Roman" w:cs="Times New Roman"/>
          <w:bCs/>
        </w:rPr>
        <w:t>b</w:t>
      </w:r>
      <w:r w:rsidR="00CE2729" w:rsidRPr="00CE2729">
        <w:rPr>
          <w:rFonts w:ascii="Times New Roman" w:eastAsia="Times New Roman" w:hAnsi="Times New Roman" w:cs="Times New Roman"/>
          <w:bCs/>
        </w:rPr>
        <w:t xml:space="preserve">erbasis Web dengan PHP dan SQL yang mampu mengelola pelaksanaan </w:t>
      </w:r>
      <w:r w:rsidR="00DE4912">
        <w:rPr>
          <w:rFonts w:ascii="Times New Roman" w:eastAsia="Times New Roman" w:hAnsi="Times New Roman" w:cs="Times New Roman"/>
          <w:bCs/>
        </w:rPr>
        <w:t>penerimaan karyawan b</w:t>
      </w:r>
      <w:r w:rsidR="00CE2729" w:rsidRPr="00CE2729">
        <w:rPr>
          <w:rFonts w:ascii="Times New Roman" w:eastAsia="Times New Roman" w:hAnsi="Times New Roman" w:cs="Times New Roman"/>
          <w:bCs/>
        </w:rPr>
        <w:t>aru</w:t>
      </w:r>
      <w:r w:rsidR="00116FCF">
        <w:rPr>
          <w:rFonts w:ascii="Times New Roman" w:eastAsia="Times New Roman" w:hAnsi="Times New Roman" w:cs="Times New Roman"/>
          <w:bCs/>
        </w:rPr>
        <w:t xml:space="preserve"> </w:t>
      </w:r>
      <w:r w:rsidR="00CE2729" w:rsidRPr="00CE2729">
        <w:rPr>
          <w:rFonts w:ascii="Times New Roman" w:eastAsia="Times New Roman" w:hAnsi="Times New Roman" w:cs="Times New Roman"/>
          <w:bCs/>
        </w:rPr>
        <w:t>yaitu pendaftaran, tes pengetahuan umum, tes psikotest dan pengumuman</w:t>
      </w:r>
      <w:r w:rsidR="007D3608">
        <w:rPr>
          <w:rFonts w:ascii="Times New Roman" w:eastAsia="Times New Roman" w:hAnsi="Times New Roman" w:cs="Times New Roman"/>
          <w:bCs/>
        </w:rPr>
        <w:t xml:space="preserve"> (Putri Hapsari, 2017)</w:t>
      </w:r>
      <w:r w:rsidR="00CE2729" w:rsidRPr="00CE2729">
        <w:rPr>
          <w:rFonts w:ascii="Times New Roman" w:eastAsia="Times New Roman" w:hAnsi="Times New Roman" w:cs="Times New Roman"/>
          <w:bCs/>
        </w:rPr>
        <w:t xml:space="preserve">. </w:t>
      </w:r>
      <w:proofErr w:type="gramStart"/>
      <w:r w:rsidR="00CE2729" w:rsidRPr="00CE2729">
        <w:rPr>
          <w:rFonts w:ascii="Times New Roman" w:eastAsia="Times New Roman" w:hAnsi="Times New Roman" w:cs="Times New Roman"/>
          <w:bCs/>
        </w:rPr>
        <w:t>Pada penelitian ini juga ditentukan</w:t>
      </w:r>
      <w:r w:rsidR="00116FCF">
        <w:rPr>
          <w:rFonts w:ascii="Times New Roman" w:eastAsia="Times New Roman" w:hAnsi="Times New Roman" w:cs="Times New Roman"/>
          <w:bCs/>
        </w:rPr>
        <w:t xml:space="preserve"> </w:t>
      </w:r>
      <w:r w:rsidR="00CE2729" w:rsidRPr="00CE2729">
        <w:rPr>
          <w:rFonts w:ascii="Times New Roman" w:eastAsia="Times New Roman" w:hAnsi="Times New Roman" w:cs="Times New Roman"/>
          <w:bCs/>
        </w:rPr>
        <w:t>tingkat kelayakan perangkat lunak yang telah dibuat.</w:t>
      </w:r>
      <w:proofErr w:type="gramEnd"/>
      <w:r w:rsidR="00CE2729" w:rsidRPr="00CE2729">
        <w:rPr>
          <w:rFonts w:ascii="Times New Roman" w:eastAsia="Times New Roman" w:hAnsi="Times New Roman" w:cs="Times New Roman"/>
          <w:bCs/>
        </w:rPr>
        <w:t xml:space="preserve"> Jenis penelitian ini adalah Research and Development.</w:t>
      </w:r>
      <w:r w:rsidR="00116FCF">
        <w:rPr>
          <w:rFonts w:ascii="Times New Roman" w:eastAsia="Times New Roman" w:hAnsi="Times New Roman" w:cs="Times New Roman"/>
          <w:bCs/>
        </w:rPr>
        <w:t xml:space="preserve"> </w:t>
      </w:r>
      <w:r w:rsidR="00CE2729" w:rsidRPr="00CE2729">
        <w:rPr>
          <w:rFonts w:ascii="Times New Roman" w:eastAsia="Times New Roman" w:hAnsi="Times New Roman" w:cs="Times New Roman"/>
          <w:bCs/>
        </w:rPr>
        <w:t xml:space="preserve">Metode pengembangan perangkat lunak menggunakan Waterfall Model. </w:t>
      </w:r>
      <w:proofErr w:type="gramStart"/>
      <w:r w:rsidR="00CE2729" w:rsidRPr="00CE2729">
        <w:rPr>
          <w:rFonts w:ascii="Times New Roman" w:eastAsia="Times New Roman" w:hAnsi="Times New Roman" w:cs="Times New Roman"/>
          <w:bCs/>
        </w:rPr>
        <w:t>Pengujian perangkat lunak dilakukan</w:t>
      </w:r>
      <w:r w:rsidR="00116FCF">
        <w:rPr>
          <w:rFonts w:ascii="Times New Roman" w:eastAsia="Times New Roman" w:hAnsi="Times New Roman" w:cs="Times New Roman"/>
          <w:bCs/>
        </w:rPr>
        <w:t xml:space="preserve"> </w:t>
      </w:r>
      <w:r w:rsidR="00CE2729" w:rsidRPr="00CE2729">
        <w:rPr>
          <w:rFonts w:ascii="Times New Roman" w:eastAsia="Times New Roman" w:hAnsi="Times New Roman" w:cs="Times New Roman"/>
          <w:bCs/>
        </w:rPr>
        <w:t>melalui pengujian white-box dan black-box.</w:t>
      </w:r>
      <w:proofErr w:type="gramEnd"/>
      <w:r w:rsidR="00CE2729" w:rsidRPr="00CE2729">
        <w:rPr>
          <w:rFonts w:ascii="Times New Roman" w:eastAsia="Times New Roman" w:hAnsi="Times New Roman" w:cs="Times New Roman"/>
          <w:bCs/>
        </w:rPr>
        <w:t xml:space="preserve"> </w:t>
      </w:r>
      <w:proofErr w:type="gramStart"/>
      <w:r w:rsidR="00CE2729" w:rsidRPr="00CE2729">
        <w:rPr>
          <w:rFonts w:ascii="Times New Roman" w:eastAsia="Times New Roman" w:hAnsi="Times New Roman" w:cs="Times New Roman"/>
          <w:bCs/>
        </w:rPr>
        <w:t>Teknik pengumpulan data pada penelitian menggunakan</w:t>
      </w:r>
      <w:r w:rsidR="00116FCF">
        <w:rPr>
          <w:rFonts w:ascii="Times New Roman" w:eastAsia="Times New Roman" w:hAnsi="Times New Roman" w:cs="Times New Roman"/>
          <w:bCs/>
        </w:rPr>
        <w:t xml:space="preserve"> </w:t>
      </w:r>
      <w:r w:rsidR="00CE2729" w:rsidRPr="00CE2729">
        <w:rPr>
          <w:rFonts w:ascii="Times New Roman" w:eastAsia="Times New Roman" w:hAnsi="Times New Roman" w:cs="Times New Roman"/>
          <w:bCs/>
        </w:rPr>
        <w:t>wawancara.</w:t>
      </w:r>
      <w:proofErr w:type="gramEnd"/>
      <w:r w:rsidR="00CE2729" w:rsidRPr="00CE2729">
        <w:rPr>
          <w:rFonts w:ascii="Times New Roman" w:eastAsia="Times New Roman" w:hAnsi="Times New Roman" w:cs="Times New Roman"/>
          <w:bCs/>
        </w:rPr>
        <w:t xml:space="preserve"> Hasil penelitian menunjukkan bahwa Sistem Informasi Penerimaan Karyawan Baru Berbasis Web</w:t>
      </w:r>
      <w:r w:rsidR="00116FCF">
        <w:rPr>
          <w:rFonts w:ascii="Times New Roman" w:eastAsia="Times New Roman" w:hAnsi="Times New Roman" w:cs="Times New Roman"/>
          <w:bCs/>
        </w:rPr>
        <w:t xml:space="preserve"> </w:t>
      </w:r>
      <w:r w:rsidR="00CE2729" w:rsidRPr="00CE2729">
        <w:rPr>
          <w:rFonts w:ascii="Times New Roman" w:eastAsia="Times New Roman" w:hAnsi="Times New Roman" w:cs="Times New Roman"/>
          <w:bCs/>
        </w:rPr>
        <w:t>dengan PHP dan SQL ini mampu mengelola pelaksanaan Penerimaan Karyawan Baru yaitu pendaftaran, tes</w:t>
      </w:r>
      <w:r w:rsidR="00116FCF">
        <w:rPr>
          <w:rFonts w:ascii="Times New Roman" w:eastAsia="Times New Roman" w:hAnsi="Times New Roman" w:cs="Times New Roman"/>
          <w:bCs/>
        </w:rPr>
        <w:t xml:space="preserve"> </w:t>
      </w:r>
      <w:r w:rsidR="00CE2729" w:rsidRPr="00CE2729">
        <w:rPr>
          <w:rFonts w:ascii="Times New Roman" w:eastAsia="Times New Roman" w:hAnsi="Times New Roman" w:cs="Times New Roman"/>
          <w:bCs/>
        </w:rPr>
        <w:t xml:space="preserve">pengetahuan umum, tes psikotest dan pengumuman. </w:t>
      </w:r>
      <w:proofErr w:type="gramStart"/>
      <w:r w:rsidR="00CE2729" w:rsidRPr="00CE2729">
        <w:rPr>
          <w:rFonts w:ascii="Times New Roman" w:eastAsia="Times New Roman" w:hAnsi="Times New Roman" w:cs="Times New Roman"/>
          <w:bCs/>
        </w:rPr>
        <w:t>Penilaian oleh instansi BRT Trans Semarang menunjukkan</w:t>
      </w:r>
      <w:r w:rsidR="00116FCF">
        <w:rPr>
          <w:rFonts w:ascii="Times New Roman" w:eastAsia="Times New Roman" w:hAnsi="Times New Roman" w:cs="Times New Roman"/>
          <w:bCs/>
        </w:rPr>
        <w:t xml:space="preserve"> </w:t>
      </w:r>
      <w:r w:rsidR="00CE2729" w:rsidRPr="00CE2729">
        <w:rPr>
          <w:rFonts w:ascii="Times New Roman" w:eastAsia="Times New Roman" w:hAnsi="Times New Roman" w:cs="Times New Roman"/>
          <w:bCs/>
        </w:rPr>
        <w:t xml:space="preserve">bahwa perangkat lunak ini sangat layak dari segi </w:t>
      </w:r>
      <w:r w:rsidR="00CE2729" w:rsidRPr="007E332E">
        <w:rPr>
          <w:rFonts w:ascii="Times New Roman" w:eastAsia="Times New Roman" w:hAnsi="Times New Roman" w:cs="Times New Roman"/>
          <w:bCs/>
          <w:i/>
        </w:rPr>
        <w:t>correctness</w:t>
      </w:r>
      <w:r w:rsidR="00CE2729" w:rsidRPr="00CE2729">
        <w:rPr>
          <w:rFonts w:ascii="Times New Roman" w:eastAsia="Times New Roman" w:hAnsi="Times New Roman" w:cs="Times New Roman"/>
          <w:bCs/>
        </w:rPr>
        <w:t xml:space="preserve">, </w:t>
      </w:r>
      <w:r w:rsidR="00CE2729" w:rsidRPr="007E332E">
        <w:rPr>
          <w:rFonts w:ascii="Times New Roman" w:eastAsia="Times New Roman" w:hAnsi="Times New Roman" w:cs="Times New Roman"/>
          <w:bCs/>
          <w:i/>
        </w:rPr>
        <w:t>reliability</w:t>
      </w:r>
      <w:r w:rsidR="00CE2729" w:rsidRPr="00CE2729">
        <w:rPr>
          <w:rFonts w:ascii="Times New Roman" w:eastAsia="Times New Roman" w:hAnsi="Times New Roman" w:cs="Times New Roman"/>
          <w:bCs/>
        </w:rPr>
        <w:t xml:space="preserve">, dan </w:t>
      </w:r>
      <w:r w:rsidR="00CE2729" w:rsidRPr="007E332E">
        <w:rPr>
          <w:rFonts w:ascii="Times New Roman" w:eastAsia="Times New Roman" w:hAnsi="Times New Roman" w:cs="Times New Roman"/>
          <w:bCs/>
          <w:i/>
        </w:rPr>
        <w:t>integrity</w:t>
      </w:r>
      <w:r w:rsidR="00CE2729" w:rsidRPr="00CE2729">
        <w:rPr>
          <w:rFonts w:ascii="Times New Roman" w:eastAsia="Times New Roman" w:hAnsi="Times New Roman" w:cs="Times New Roman"/>
          <w:bCs/>
        </w:rPr>
        <w:t>.</w:t>
      </w:r>
      <w:proofErr w:type="gramEnd"/>
    </w:p>
    <w:p w:rsidR="0029736B" w:rsidRDefault="0029736B" w:rsidP="00FB6F37">
      <w:pPr>
        <w:widowControl w:val="0"/>
        <w:autoSpaceDE w:val="0"/>
        <w:autoSpaceDN w:val="0"/>
        <w:adjustRightInd w:val="0"/>
        <w:spacing w:line="360" w:lineRule="auto"/>
        <w:ind w:left="360" w:right="-9"/>
        <w:jc w:val="both"/>
        <w:rPr>
          <w:rFonts w:ascii="Times New Roman" w:eastAsia="Times New Roman" w:hAnsi="Times New Roman" w:cs="Times New Roman"/>
          <w:b/>
          <w:bCs/>
        </w:rPr>
      </w:pPr>
    </w:p>
    <w:p w:rsidR="00FB6F37" w:rsidRDefault="00E40E85" w:rsidP="00FB6F37">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eastAsia="Times New Roman" w:hAnsi="Times New Roman" w:cs="Times New Roman"/>
          <w:b/>
          <w:bCs/>
        </w:rPr>
        <w:t xml:space="preserve">5.2. </w:t>
      </w:r>
      <w:r w:rsidR="00FF5E87">
        <w:rPr>
          <w:rFonts w:ascii="Times New Roman" w:eastAsia="Times New Roman" w:hAnsi="Times New Roman" w:cs="Times New Roman"/>
          <w:b/>
          <w:bCs/>
        </w:rPr>
        <w:t>Landasan Teori</w:t>
      </w:r>
    </w:p>
    <w:p w:rsidR="00210B6C" w:rsidRDefault="00C86CB3" w:rsidP="00FB6F37">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eastAsia="Times New Roman" w:hAnsi="Times New Roman" w:cs="Times New Roman"/>
          <w:b/>
          <w:bCs/>
        </w:rPr>
        <w:t xml:space="preserve">5.2.1. </w:t>
      </w:r>
      <w:r w:rsidR="00210B6C">
        <w:rPr>
          <w:rFonts w:ascii="Times New Roman" w:eastAsia="Times New Roman" w:hAnsi="Times New Roman" w:cs="Times New Roman"/>
          <w:b/>
          <w:bCs/>
        </w:rPr>
        <w:t>Sistem Informasi</w:t>
      </w:r>
    </w:p>
    <w:p w:rsidR="00210B6C" w:rsidRPr="00C0680D" w:rsidRDefault="00210B6C" w:rsidP="00FB6F37">
      <w:pPr>
        <w:widowControl w:val="0"/>
        <w:autoSpaceDE w:val="0"/>
        <w:autoSpaceDN w:val="0"/>
        <w:adjustRightInd w:val="0"/>
        <w:spacing w:line="360" w:lineRule="auto"/>
        <w:ind w:left="360" w:right="-9"/>
        <w:jc w:val="both"/>
        <w:rPr>
          <w:rFonts w:ascii="Times New Roman" w:eastAsia="Times New Roman" w:hAnsi="Times New Roman" w:cs="Times New Roman"/>
          <w:bCs/>
        </w:rPr>
      </w:pPr>
      <w:r w:rsidRPr="00C0680D">
        <w:rPr>
          <w:rFonts w:ascii="Times New Roman" w:eastAsia="Times New Roman" w:hAnsi="Times New Roman" w:cs="Times New Roman"/>
          <w:bCs/>
        </w:rPr>
        <w:t xml:space="preserve">Sistem </w:t>
      </w:r>
      <w:r w:rsidR="0029736B">
        <w:rPr>
          <w:rFonts w:ascii="Times New Roman" w:eastAsia="Times New Roman" w:hAnsi="Times New Roman" w:cs="Times New Roman"/>
          <w:bCs/>
        </w:rPr>
        <w:t>yang didefinisikan ole</w:t>
      </w:r>
      <w:r w:rsidR="00C0680D">
        <w:rPr>
          <w:rFonts w:ascii="Times New Roman" w:eastAsia="Times New Roman" w:hAnsi="Times New Roman" w:cs="Times New Roman"/>
          <w:bCs/>
        </w:rPr>
        <w:t xml:space="preserve">h Henry C. Lucas </w:t>
      </w:r>
      <w:r w:rsidR="00201FDA">
        <w:rPr>
          <w:rFonts w:ascii="Times New Roman" w:eastAsia="Times New Roman" w:hAnsi="Times New Roman" w:cs="Times New Roman"/>
          <w:bCs/>
        </w:rPr>
        <w:t>(</w:t>
      </w:r>
      <w:r w:rsidR="00C0680D">
        <w:rPr>
          <w:rFonts w:ascii="Times New Roman" w:eastAsia="Times New Roman" w:hAnsi="Times New Roman" w:cs="Times New Roman"/>
          <w:bCs/>
        </w:rPr>
        <w:t xml:space="preserve">yang dikutip oleh Jogiyanto H. M. sebagai berikut: Suatu sistem informasi adalah suatu kegiatan dari prosedur-prosedur yang diorganisasikan, bilamana dieksekusi </w:t>
      </w:r>
      <w:proofErr w:type="gramStart"/>
      <w:r w:rsidR="00C0680D">
        <w:rPr>
          <w:rFonts w:ascii="Times New Roman" w:eastAsia="Times New Roman" w:hAnsi="Times New Roman" w:cs="Times New Roman"/>
          <w:bCs/>
        </w:rPr>
        <w:t>akan</w:t>
      </w:r>
      <w:proofErr w:type="gramEnd"/>
      <w:r w:rsidR="00C0680D">
        <w:rPr>
          <w:rFonts w:ascii="Times New Roman" w:eastAsia="Times New Roman" w:hAnsi="Times New Roman" w:cs="Times New Roman"/>
          <w:bCs/>
        </w:rPr>
        <w:t xml:space="preserve"> menyediakan </w:t>
      </w:r>
      <w:r w:rsidR="00753EC7">
        <w:rPr>
          <w:rFonts w:ascii="Times New Roman" w:eastAsia="Times New Roman" w:hAnsi="Times New Roman" w:cs="Times New Roman"/>
          <w:bCs/>
        </w:rPr>
        <w:t xml:space="preserve">infomasi untuk mendukung pengambil keputusan dan pengandalian dalam organisasi. </w:t>
      </w:r>
      <w:r w:rsidR="00753EC7">
        <w:rPr>
          <w:rFonts w:ascii="Times New Roman" w:eastAsia="Times New Roman" w:hAnsi="Times New Roman" w:cs="Times New Roman"/>
          <w:bCs/>
        </w:rPr>
        <w:br/>
      </w:r>
    </w:p>
    <w:p w:rsidR="005D32FB" w:rsidRPr="00EE7C5A" w:rsidRDefault="00C86CB3" w:rsidP="00E75EB3">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eastAsia="Times New Roman" w:hAnsi="Times New Roman" w:cs="Times New Roman"/>
          <w:b/>
          <w:bCs/>
        </w:rPr>
        <w:t xml:space="preserve">5.2.2. </w:t>
      </w:r>
      <w:r w:rsidR="005D32FB" w:rsidRPr="00EE7C5A">
        <w:rPr>
          <w:rFonts w:ascii="Times New Roman" w:eastAsia="Times New Roman" w:hAnsi="Times New Roman" w:cs="Times New Roman"/>
          <w:b/>
          <w:bCs/>
        </w:rPr>
        <w:t>PT. CIBA VISION BATAM</w:t>
      </w:r>
      <w:r w:rsidR="005D32FB">
        <w:rPr>
          <w:rFonts w:ascii="Times New Roman" w:eastAsia="Times New Roman" w:hAnsi="Times New Roman" w:cs="Times New Roman"/>
          <w:bCs/>
        </w:rPr>
        <w:t xml:space="preserve"> </w:t>
      </w:r>
    </w:p>
    <w:p w:rsidR="006B7B03" w:rsidRDefault="004D4CAE" w:rsidP="006B7B03">
      <w:pPr>
        <w:widowControl w:val="0"/>
        <w:autoSpaceDE w:val="0"/>
        <w:autoSpaceDN w:val="0"/>
        <w:adjustRightInd w:val="0"/>
        <w:spacing w:line="360" w:lineRule="auto"/>
        <w:ind w:left="360" w:right="-9"/>
        <w:jc w:val="both"/>
        <w:rPr>
          <w:rFonts w:ascii="Times New Roman" w:eastAsia="Times New Roman" w:hAnsi="Times New Roman" w:cs="Times New Roman"/>
          <w:bCs/>
        </w:rPr>
      </w:pPr>
      <w:r>
        <w:rPr>
          <w:rFonts w:ascii="Times New Roman" w:eastAsia="Times New Roman" w:hAnsi="Times New Roman" w:cs="Times New Roman"/>
          <w:bCs/>
        </w:rPr>
        <w:tab/>
      </w:r>
      <w:proofErr w:type="gramStart"/>
      <w:r w:rsidR="00EE7C5A">
        <w:rPr>
          <w:rFonts w:ascii="Times New Roman" w:eastAsia="Times New Roman" w:hAnsi="Times New Roman" w:cs="Times New Roman"/>
          <w:bCs/>
        </w:rPr>
        <w:t>PT. CIBA VISION BATAM m</w:t>
      </w:r>
      <w:r w:rsidR="005D32FB">
        <w:rPr>
          <w:rFonts w:ascii="Times New Roman" w:eastAsia="Times New Roman" w:hAnsi="Times New Roman" w:cs="Times New Roman"/>
          <w:bCs/>
        </w:rPr>
        <w:t xml:space="preserve">erupakan bagian dari Divisi ALCON </w:t>
      </w:r>
      <w:r w:rsidR="00542984">
        <w:rPr>
          <w:rFonts w:ascii="Times New Roman" w:eastAsia="Times New Roman" w:hAnsi="Times New Roman" w:cs="Times New Roman"/>
          <w:bCs/>
        </w:rPr>
        <w:t>merupakan perusahaan kesehatan ya</w:t>
      </w:r>
      <w:r w:rsidR="002C78A3">
        <w:rPr>
          <w:rFonts w:ascii="Times New Roman" w:eastAsia="Times New Roman" w:hAnsi="Times New Roman" w:cs="Times New Roman"/>
          <w:bCs/>
        </w:rPr>
        <w:t>ng memproduksi lensa kontak,</w:t>
      </w:r>
      <w:r w:rsidR="00542984">
        <w:rPr>
          <w:rFonts w:ascii="Times New Roman" w:eastAsia="Times New Roman" w:hAnsi="Times New Roman" w:cs="Times New Roman"/>
          <w:bCs/>
        </w:rPr>
        <w:t xml:space="preserve"> bera</w:t>
      </w:r>
      <w:r w:rsidR="005D32FB">
        <w:rPr>
          <w:rFonts w:ascii="Times New Roman" w:eastAsia="Times New Roman" w:hAnsi="Times New Roman" w:cs="Times New Roman"/>
          <w:bCs/>
        </w:rPr>
        <w:t xml:space="preserve">da di </w:t>
      </w:r>
      <w:r w:rsidR="00636B98">
        <w:rPr>
          <w:rFonts w:ascii="Times New Roman" w:eastAsia="Times New Roman" w:hAnsi="Times New Roman" w:cs="Times New Roman"/>
          <w:bCs/>
        </w:rPr>
        <w:t>ka</w:t>
      </w:r>
      <w:r w:rsidR="00542984">
        <w:rPr>
          <w:rFonts w:ascii="Times New Roman" w:eastAsia="Times New Roman" w:hAnsi="Times New Roman" w:cs="Times New Roman"/>
          <w:bCs/>
        </w:rPr>
        <w:t xml:space="preserve">wasan </w:t>
      </w:r>
      <w:r w:rsidR="00BF0FC0">
        <w:rPr>
          <w:rFonts w:ascii="Times New Roman" w:eastAsia="Times New Roman" w:hAnsi="Times New Roman" w:cs="Times New Roman"/>
          <w:bCs/>
        </w:rPr>
        <w:t>industri</w:t>
      </w:r>
      <w:r w:rsidR="00542984">
        <w:rPr>
          <w:rFonts w:ascii="Times New Roman" w:eastAsia="Times New Roman" w:hAnsi="Times New Roman" w:cs="Times New Roman"/>
          <w:bCs/>
        </w:rPr>
        <w:t xml:space="preserve"> muka kuning b</w:t>
      </w:r>
      <w:r w:rsidR="005D32FB">
        <w:rPr>
          <w:rFonts w:ascii="Times New Roman" w:eastAsia="Times New Roman" w:hAnsi="Times New Roman" w:cs="Times New Roman"/>
          <w:bCs/>
        </w:rPr>
        <w:t>atam.</w:t>
      </w:r>
      <w:proofErr w:type="gramEnd"/>
      <w:r w:rsidR="005D32FB">
        <w:rPr>
          <w:rFonts w:ascii="Times New Roman" w:eastAsia="Times New Roman" w:hAnsi="Times New Roman" w:cs="Times New Roman"/>
          <w:bCs/>
        </w:rPr>
        <w:t xml:space="preserve"> </w:t>
      </w:r>
      <w:r w:rsidR="00955224">
        <w:rPr>
          <w:rFonts w:ascii="Times New Roman" w:eastAsia="Times New Roman" w:hAnsi="Times New Roman" w:cs="Times New Roman"/>
          <w:bCs/>
        </w:rPr>
        <w:t>PT. CIBA VISION BATAM</w:t>
      </w:r>
      <w:r w:rsidR="00753EC7">
        <w:rPr>
          <w:rFonts w:ascii="Times New Roman" w:eastAsia="Times New Roman" w:hAnsi="Times New Roman" w:cs="Times New Roman"/>
          <w:bCs/>
        </w:rPr>
        <w:t xml:space="preserve"> memiliki ti</w:t>
      </w:r>
      <w:r w:rsidR="008B1C05">
        <w:rPr>
          <w:rFonts w:ascii="Times New Roman" w:eastAsia="Times New Roman" w:hAnsi="Times New Roman" w:cs="Times New Roman"/>
          <w:bCs/>
        </w:rPr>
        <w:t xml:space="preserve">m rekrutmen </w:t>
      </w:r>
      <w:r w:rsidR="00D42F15" w:rsidRPr="00D42F15">
        <w:rPr>
          <w:rFonts w:ascii="Times New Roman" w:eastAsia="Times New Roman" w:hAnsi="Times New Roman" w:cs="Times New Roman"/>
          <w:bCs/>
        </w:rPr>
        <w:t xml:space="preserve">dalam </w:t>
      </w:r>
      <w:r w:rsidR="002C78A3">
        <w:rPr>
          <w:rFonts w:ascii="Times New Roman" w:eastAsia="Times New Roman" w:hAnsi="Times New Roman" w:cs="Times New Roman"/>
          <w:bCs/>
        </w:rPr>
        <w:t xml:space="preserve">mengelola karyawan </w:t>
      </w:r>
      <w:proofErr w:type="gramStart"/>
      <w:r w:rsidR="002C78A3">
        <w:rPr>
          <w:rFonts w:ascii="Times New Roman" w:eastAsia="Times New Roman" w:hAnsi="Times New Roman" w:cs="Times New Roman"/>
          <w:bCs/>
        </w:rPr>
        <w:t>yang  keluar</w:t>
      </w:r>
      <w:proofErr w:type="gramEnd"/>
      <w:r w:rsidR="002C78A3">
        <w:rPr>
          <w:rFonts w:ascii="Times New Roman" w:eastAsia="Times New Roman" w:hAnsi="Times New Roman" w:cs="Times New Roman"/>
          <w:bCs/>
        </w:rPr>
        <w:t xml:space="preserve">. Dari departemen </w:t>
      </w:r>
      <w:r w:rsidR="002C78A3">
        <w:rPr>
          <w:rFonts w:ascii="Times New Roman" w:eastAsia="Times New Roman" w:hAnsi="Times New Roman" w:cs="Times New Roman"/>
          <w:bCs/>
        </w:rPr>
        <w:lastRenderedPageBreak/>
        <w:t xml:space="preserve">terkait lalu </w:t>
      </w:r>
      <w:r w:rsidR="00D42F15" w:rsidRPr="00D42F15">
        <w:rPr>
          <w:rFonts w:ascii="Times New Roman" w:eastAsia="Times New Roman" w:hAnsi="Times New Roman" w:cs="Times New Roman"/>
          <w:bCs/>
        </w:rPr>
        <w:t>melakukan permintaan karyawan baru ke HRD (</w:t>
      </w:r>
      <w:r w:rsidR="00D42F15" w:rsidRPr="002C78A3">
        <w:rPr>
          <w:rFonts w:ascii="Times New Roman" w:eastAsia="Times New Roman" w:hAnsi="Times New Roman" w:cs="Times New Roman"/>
          <w:bCs/>
          <w:i/>
        </w:rPr>
        <w:t>Human Resource Department</w:t>
      </w:r>
      <w:r w:rsidR="00D42F15" w:rsidRPr="00D42F15">
        <w:rPr>
          <w:rFonts w:ascii="Times New Roman" w:eastAsia="Times New Roman" w:hAnsi="Times New Roman" w:cs="Times New Roman"/>
          <w:bCs/>
        </w:rPr>
        <w:t xml:space="preserve">) dengan </w:t>
      </w:r>
      <w:r w:rsidR="002C78A3">
        <w:rPr>
          <w:rFonts w:ascii="Times New Roman" w:eastAsia="Times New Roman" w:hAnsi="Times New Roman" w:cs="Times New Roman"/>
          <w:bCs/>
        </w:rPr>
        <w:t xml:space="preserve">cara </w:t>
      </w:r>
      <w:r w:rsidR="00D42F15" w:rsidRPr="00D42F15">
        <w:rPr>
          <w:rFonts w:ascii="Times New Roman" w:eastAsia="Times New Roman" w:hAnsi="Times New Roman" w:cs="Times New Roman"/>
          <w:bCs/>
        </w:rPr>
        <w:t>mengisi formulir ER (</w:t>
      </w:r>
      <w:r w:rsidR="00D42F15" w:rsidRPr="002C78A3">
        <w:rPr>
          <w:rFonts w:ascii="Times New Roman" w:eastAsia="Times New Roman" w:hAnsi="Times New Roman" w:cs="Times New Roman"/>
          <w:bCs/>
          <w:i/>
        </w:rPr>
        <w:t>Employment Requisition</w:t>
      </w:r>
      <w:r w:rsidR="00D42F15" w:rsidRPr="00D42F15">
        <w:rPr>
          <w:rFonts w:ascii="Times New Roman" w:eastAsia="Times New Roman" w:hAnsi="Times New Roman" w:cs="Times New Roman"/>
          <w:bCs/>
        </w:rPr>
        <w:t>) hal ini di terima oleh tim rekrutmen dari HRBP (</w:t>
      </w:r>
      <w:r w:rsidR="00D42F15" w:rsidRPr="002C78A3">
        <w:rPr>
          <w:rFonts w:ascii="Times New Roman" w:eastAsia="Times New Roman" w:hAnsi="Times New Roman" w:cs="Times New Roman"/>
          <w:bCs/>
          <w:i/>
        </w:rPr>
        <w:t>Human Resource Business Partner</w:t>
      </w:r>
      <w:r w:rsidR="00D42F15" w:rsidRPr="00D42F15">
        <w:rPr>
          <w:rFonts w:ascii="Times New Roman" w:eastAsia="Times New Roman" w:hAnsi="Times New Roman" w:cs="Times New Roman"/>
          <w:bCs/>
        </w:rPr>
        <w:t xml:space="preserve">) yang bertanggung jawab mengelola jumlah karyawan, memastikan posisi karyawan yang diminta terisi sesuai dengan tenggat waktu yang </w:t>
      </w:r>
      <w:proofErr w:type="gramStart"/>
      <w:r w:rsidR="00D42F15" w:rsidRPr="00D42F15">
        <w:rPr>
          <w:rFonts w:ascii="Times New Roman" w:eastAsia="Times New Roman" w:hAnsi="Times New Roman" w:cs="Times New Roman"/>
          <w:bCs/>
        </w:rPr>
        <w:t>diberikan  oleh</w:t>
      </w:r>
      <w:proofErr w:type="gramEnd"/>
      <w:r w:rsidR="00D42F15" w:rsidRPr="00D42F15">
        <w:rPr>
          <w:rFonts w:ascii="Times New Roman" w:eastAsia="Times New Roman" w:hAnsi="Times New Roman" w:cs="Times New Roman"/>
          <w:bCs/>
        </w:rPr>
        <w:t xml:space="preserve"> departemen tersebut.</w:t>
      </w:r>
      <w:r w:rsidR="00B77243">
        <w:rPr>
          <w:rFonts w:ascii="Times New Roman" w:eastAsia="Times New Roman" w:hAnsi="Times New Roman" w:cs="Times New Roman"/>
          <w:bCs/>
        </w:rPr>
        <w:t xml:space="preserve"> </w:t>
      </w:r>
    </w:p>
    <w:p w:rsidR="00BD4F5A" w:rsidRDefault="00BD4F5A">
      <w:pPr>
        <w:widowControl w:val="0"/>
        <w:autoSpaceDE w:val="0"/>
        <w:autoSpaceDN w:val="0"/>
        <w:adjustRightInd w:val="0"/>
        <w:spacing w:line="360" w:lineRule="auto"/>
        <w:ind w:right="-9" w:firstLine="720"/>
        <w:jc w:val="both"/>
        <w:rPr>
          <w:rFonts w:ascii="Times New Roman" w:eastAsia="Times New Roman" w:hAnsi="Times New Roman" w:cs="Times New Roman"/>
        </w:rPr>
      </w:pPr>
    </w:p>
    <w:p w:rsidR="00B77243" w:rsidRDefault="003A1D0B" w:rsidP="00B77243">
      <w:pPr>
        <w:widowControl w:val="0"/>
        <w:numPr>
          <w:ilvl w:val="0"/>
          <w:numId w:val="1"/>
        </w:numPr>
        <w:autoSpaceDE w:val="0"/>
        <w:autoSpaceDN w:val="0"/>
        <w:adjustRightInd w:val="0"/>
        <w:spacing w:line="360" w:lineRule="auto"/>
        <w:ind w:right="-9"/>
        <w:jc w:val="both"/>
        <w:rPr>
          <w:rFonts w:ascii="Times New Roman" w:eastAsia="Times New Roman" w:hAnsi="Times New Roman" w:cs="Times New Roman"/>
          <w:b/>
          <w:bCs/>
        </w:rPr>
      </w:pPr>
      <w:r>
        <w:rPr>
          <w:rFonts w:ascii="Times New Roman" w:eastAsia="Times New Roman" w:hAnsi="Times New Roman" w:cs="Times New Roman"/>
          <w:b/>
          <w:bCs/>
        </w:rPr>
        <w:t>Metode Penyelesaian Masalah</w:t>
      </w:r>
    </w:p>
    <w:p w:rsidR="00BD4F5A" w:rsidRDefault="009E6CC0" w:rsidP="00B77243">
      <w:pPr>
        <w:widowControl w:val="0"/>
        <w:autoSpaceDE w:val="0"/>
        <w:autoSpaceDN w:val="0"/>
        <w:adjustRightInd w:val="0"/>
        <w:spacing w:line="360" w:lineRule="auto"/>
        <w:ind w:left="360" w:right="-9"/>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4384" behindDoc="1" locked="0" layoutInCell="1" allowOverlap="1" wp14:anchorId="71441AE5" wp14:editId="5CC8AA97">
            <wp:simplePos x="0" y="0"/>
            <wp:positionH relativeFrom="column">
              <wp:posOffset>871220</wp:posOffset>
            </wp:positionH>
            <wp:positionV relativeFrom="paragraph">
              <wp:posOffset>722630</wp:posOffset>
            </wp:positionV>
            <wp:extent cx="3449955" cy="1920240"/>
            <wp:effectExtent l="0" t="0" r="0" b="3810"/>
            <wp:wrapThrough wrapText="bothSides">
              <wp:wrapPolygon edited="0">
                <wp:start x="0" y="0"/>
                <wp:lineTo x="0" y="21429"/>
                <wp:lineTo x="21469" y="21429"/>
                <wp:lineTo x="2146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9955"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B77243">
        <w:rPr>
          <w:rFonts w:ascii="Times New Roman" w:eastAsia="Times New Roman" w:hAnsi="Times New Roman" w:cs="Times New Roman"/>
          <w:b/>
          <w:bCs/>
        </w:rPr>
        <w:tab/>
      </w:r>
      <w:r w:rsidR="00116FCF" w:rsidRPr="00B77243">
        <w:rPr>
          <w:rFonts w:ascii="Times New Roman" w:eastAsia="Times New Roman" w:hAnsi="Times New Roman" w:cs="Times New Roman"/>
        </w:rPr>
        <w:t xml:space="preserve">Menurut Pressman (2012), sebuah metode Waterfall dalam penyelesaian masalah Sistem Informasi Employment Requisition berbasis </w:t>
      </w:r>
      <w:r w:rsidR="001C7116" w:rsidRPr="00B77243">
        <w:rPr>
          <w:rFonts w:ascii="Times New Roman" w:eastAsia="Times New Roman" w:hAnsi="Times New Roman" w:cs="Times New Roman"/>
        </w:rPr>
        <w:t>Web ini menggunakan metode Waterfall</w:t>
      </w:r>
      <w:r w:rsidR="00116FCF" w:rsidRPr="00B77243">
        <w:rPr>
          <w:rFonts w:ascii="Times New Roman" w:eastAsia="Times New Roman" w:hAnsi="Times New Roman" w:cs="Times New Roman"/>
        </w:rPr>
        <w:t xml:space="preserve"> dengan tahapan sebagai berikut: </w:t>
      </w:r>
    </w:p>
    <w:p w:rsidR="009E6CC0" w:rsidRDefault="009E6CC0" w:rsidP="00B77243">
      <w:pPr>
        <w:widowControl w:val="0"/>
        <w:autoSpaceDE w:val="0"/>
        <w:autoSpaceDN w:val="0"/>
        <w:adjustRightInd w:val="0"/>
        <w:spacing w:line="360" w:lineRule="auto"/>
        <w:ind w:left="360" w:right="-9"/>
        <w:jc w:val="both"/>
        <w:rPr>
          <w:rFonts w:ascii="Times New Roman" w:eastAsia="Times New Roman" w:hAnsi="Times New Roman" w:cs="Times New Roman"/>
        </w:rPr>
      </w:pPr>
    </w:p>
    <w:p w:rsidR="009E6CC0" w:rsidRDefault="009E6CC0" w:rsidP="00B77243">
      <w:pPr>
        <w:widowControl w:val="0"/>
        <w:autoSpaceDE w:val="0"/>
        <w:autoSpaceDN w:val="0"/>
        <w:adjustRightInd w:val="0"/>
        <w:spacing w:line="360" w:lineRule="auto"/>
        <w:ind w:left="360" w:right="-9"/>
        <w:jc w:val="both"/>
        <w:rPr>
          <w:rFonts w:ascii="Times New Roman" w:eastAsia="Times New Roman" w:hAnsi="Times New Roman" w:cs="Times New Roman"/>
        </w:rPr>
      </w:pPr>
    </w:p>
    <w:p w:rsidR="009E6CC0" w:rsidRDefault="009E6CC0" w:rsidP="00B77243">
      <w:pPr>
        <w:widowControl w:val="0"/>
        <w:autoSpaceDE w:val="0"/>
        <w:autoSpaceDN w:val="0"/>
        <w:adjustRightInd w:val="0"/>
        <w:spacing w:line="360" w:lineRule="auto"/>
        <w:ind w:left="360" w:right="-9"/>
        <w:jc w:val="both"/>
        <w:rPr>
          <w:rFonts w:ascii="Times New Roman" w:eastAsia="Times New Roman" w:hAnsi="Times New Roman" w:cs="Times New Roman"/>
        </w:rPr>
      </w:pPr>
    </w:p>
    <w:p w:rsidR="009E6CC0" w:rsidRDefault="009E6CC0" w:rsidP="00B77243">
      <w:pPr>
        <w:widowControl w:val="0"/>
        <w:autoSpaceDE w:val="0"/>
        <w:autoSpaceDN w:val="0"/>
        <w:adjustRightInd w:val="0"/>
        <w:spacing w:line="360" w:lineRule="auto"/>
        <w:ind w:left="360" w:right="-9"/>
        <w:jc w:val="both"/>
        <w:rPr>
          <w:rFonts w:ascii="Times New Roman" w:eastAsia="Times New Roman" w:hAnsi="Times New Roman" w:cs="Times New Roman"/>
        </w:rPr>
      </w:pPr>
    </w:p>
    <w:p w:rsidR="009E6CC0" w:rsidRDefault="009E6CC0" w:rsidP="00B77243">
      <w:pPr>
        <w:widowControl w:val="0"/>
        <w:autoSpaceDE w:val="0"/>
        <w:autoSpaceDN w:val="0"/>
        <w:adjustRightInd w:val="0"/>
        <w:spacing w:line="360" w:lineRule="auto"/>
        <w:ind w:left="360" w:right="-9"/>
        <w:jc w:val="both"/>
        <w:rPr>
          <w:rFonts w:ascii="Times New Roman" w:eastAsia="Times New Roman" w:hAnsi="Times New Roman" w:cs="Times New Roman"/>
        </w:rPr>
      </w:pPr>
    </w:p>
    <w:p w:rsidR="009E6CC0" w:rsidRDefault="009E6CC0" w:rsidP="00B77243">
      <w:pPr>
        <w:widowControl w:val="0"/>
        <w:autoSpaceDE w:val="0"/>
        <w:autoSpaceDN w:val="0"/>
        <w:adjustRightInd w:val="0"/>
        <w:spacing w:line="360" w:lineRule="auto"/>
        <w:ind w:left="360" w:right="-9"/>
        <w:jc w:val="both"/>
        <w:rPr>
          <w:rFonts w:ascii="Times New Roman" w:eastAsia="Times New Roman" w:hAnsi="Times New Roman" w:cs="Times New Roman"/>
        </w:rPr>
      </w:pPr>
    </w:p>
    <w:p w:rsidR="009E6CC0" w:rsidRDefault="009E6CC0" w:rsidP="00B77243">
      <w:pPr>
        <w:widowControl w:val="0"/>
        <w:autoSpaceDE w:val="0"/>
        <w:autoSpaceDN w:val="0"/>
        <w:adjustRightInd w:val="0"/>
        <w:spacing w:line="360" w:lineRule="auto"/>
        <w:ind w:left="360" w:right="-9"/>
        <w:jc w:val="both"/>
        <w:rPr>
          <w:rFonts w:ascii="Times New Roman" w:eastAsia="Times New Roman" w:hAnsi="Times New Roman" w:cs="Times New Roman"/>
        </w:rPr>
      </w:pPr>
      <w:r w:rsidRPr="005F4BDB">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0643CBCC" wp14:editId="71EE1332">
                <wp:simplePos x="0" y="0"/>
                <wp:positionH relativeFrom="column">
                  <wp:posOffset>1464310</wp:posOffset>
                </wp:positionH>
                <wp:positionV relativeFrom="paragraph">
                  <wp:posOffset>167640</wp:posOffset>
                </wp:positionV>
                <wp:extent cx="2258060" cy="1403985"/>
                <wp:effectExtent l="0" t="0" r="889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060" cy="1403985"/>
                        </a:xfrm>
                        <a:prstGeom prst="rect">
                          <a:avLst/>
                        </a:prstGeom>
                        <a:solidFill>
                          <a:srgbClr val="FFFFFF"/>
                        </a:solidFill>
                        <a:ln w="9525">
                          <a:noFill/>
                          <a:miter lim="800000"/>
                          <a:headEnd/>
                          <a:tailEnd/>
                        </a:ln>
                      </wps:spPr>
                      <wps:txbx>
                        <w:txbxContent>
                          <w:p w:rsidR="009E6CC0" w:rsidRPr="000330D6" w:rsidRDefault="009E6CC0" w:rsidP="009E6CC0">
                            <w:pPr>
                              <w:rPr>
                                <w:sz w:val="20"/>
                              </w:rPr>
                            </w:pPr>
                            <w:proofErr w:type="gramStart"/>
                            <w:r w:rsidRPr="000330D6">
                              <w:rPr>
                                <w:sz w:val="20"/>
                              </w:rPr>
                              <w:t>Gambar</w:t>
                            </w:r>
                            <w:r>
                              <w:rPr>
                                <w:sz w:val="20"/>
                              </w:rPr>
                              <w:t xml:space="preserve"> </w:t>
                            </w:r>
                            <w:r w:rsidRPr="000330D6">
                              <w:rPr>
                                <w:sz w:val="20"/>
                              </w:rPr>
                              <w:t>1.</w:t>
                            </w:r>
                            <w:proofErr w:type="gramEnd"/>
                            <w:r w:rsidRPr="000330D6">
                              <w:rPr>
                                <w:sz w:val="20"/>
                              </w:rPr>
                              <w:t xml:space="preserve"> Tahapan Metode Waterfall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5.3pt;margin-top:13.2pt;width:177.8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2lhIgIAAB4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" stroked="f">
                <v:textbox style="mso-fit-shape-to-text:t">
                  <w:txbxContent>
                    <w:p w:rsidR="009E6CC0" w:rsidRPr="000330D6" w:rsidRDefault="009E6CC0" w:rsidP="009E6CC0">
                      <w:pPr>
                        <w:rPr>
                          <w:sz w:val="20"/>
                        </w:rPr>
                      </w:pPr>
                      <w:proofErr w:type="gramStart"/>
                      <w:r w:rsidRPr="000330D6">
                        <w:rPr>
                          <w:sz w:val="20"/>
                        </w:rPr>
                        <w:t>Gambar</w:t>
                      </w:r>
                      <w:r>
                        <w:rPr>
                          <w:sz w:val="20"/>
                        </w:rPr>
                        <w:t xml:space="preserve"> </w:t>
                      </w:r>
                      <w:r w:rsidRPr="000330D6">
                        <w:rPr>
                          <w:sz w:val="20"/>
                        </w:rPr>
                        <w:t>1.</w:t>
                      </w:r>
                      <w:proofErr w:type="gramEnd"/>
                      <w:r w:rsidRPr="000330D6">
                        <w:rPr>
                          <w:sz w:val="20"/>
                        </w:rPr>
                        <w:t xml:space="preserve"> Tahapan Metode Waterfall</w:t>
                      </w:r>
                    </w:p>
                  </w:txbxContent>
                </v:textbox>
              </v:shape>
            </w:pict>
          </mc:Fallback>
        </mc:AlternateContent>
      </w:r>
    </w:p>
    <w:p w:rsidR="009E6CC0" w:rsidRDefault="009E6CC0" w:rsidP="00B77243">
      <w:pPr>
        <w:widowControl w:val="0"/>
        <w:autoSpaceDE w:val="0"/>
        <w:autoSpaceDN w:val="0"/>
        <w:adjustRightInd w:val="0"/>
        <w:spacing w:line="360" w:lineRule="auto"/>
        <w:ind w:left="360" w:right="-9"/>
        <w:jc w:val="both"/>
        <w:rPr>
          <w:rFonts w:ascii="Times New Roman" w:eastAsia="Times New Roman" w:hAnsi="Times New Roman" w:cs="Times New Roman"/>
        </w:rPr>
      </w:pPr>
    </w:p>
    <w:p w:rsidR="009E6CC0" w:rsidRDefault="009E6CC0" w:rsidP="00B77243">
      <w:pPr>
        <w:widowControl w:val="0"/>
        <w:autoSpaceDE w:val="0"/>
        <w:autoSpaceDN w:val="0"/>
        <w:adjustRightInd w:val="0"/>
        <w:spacing w:line="360" w:lineRule="auto"/>
        <w:ind w:left="360" w:right="-9"/>
        <w:jc w:val="both"/>
        <w:rPr>
          <w:rFonts w:ascii="Times New Roman" w:eastAsia="Times New Roman" w:hAnsi="Times New Roman" w:cs="Times New Roman"/>
        </w:rPr>
      </w:pPr>
    </w:p>
    <w:p w:rsidR="00BD4F5A" w:rsidRDefault="003A1D0B" w:rsidP="001F3FCF">
      <w:pPr>
        <w:widowControl w:val="0"/>
        <w:numPr>
          <w:ilvl w:val="0"/>
          <w:numId w:val="1"/>
        </w:numPr>
        <w:autoSpaceDE w:val="0"/>
        <w:autoSpaceDN w:val="0"/>
        <w:adjustRightInd w:val="0"/>
        <w:spacing w:line="360" w:lineRule="auto"/>
        <w:ind w:right="-9"/>
        <w:jc w:val="both"/>
        <w:rPr>
          <w:rFonts w:ascii="Times New Roman" w:eastAsia="Times New Roman" w:hAnsi="Times New Roman" w:cs="Times New Roman"/>
          <w:b/>
          <w:bCs/>
        </w:rPr>
      </w:pPr>
      <w:r>
        <w:rPr>
          <w:rFonts w:ascii="Times New Roman" w:eastAsia="Times New Roman" w:hAnsi="Times New Roman" w:cs="Times New Roman"/>
          <w:b/>
          <w:bCs/>
        </w:rPr>
        <w:t>Rencana Pelaksanaan</w:t>
      </w:r>
    </w:p>
    <w:p w:rsidR="00D42F15" w:rsidRDefault="00E40E85" w:rsidP="00D42F15">
      <w:pPr>
        <w:widowControl w:val="0"/>
        <w:autoSpaceDE w:val="0"/>
        <w:autoSpaceDN w:val="0"/>
        <w:adjustRightInd w:val="0"/>
        <w:spacing w:line="360" w:lineRule="auto"/>
        <w:ind w:left="360" w:right="-9"/>
        <w:jc w:val="both"/>
        <w:rPr>
          <w:rFonts w:ascii="Times New Roman" w:eastAsia="Times New Roman" w:hAnsi="Times New Roman" w:cs="Times New Roman"/>
          <w:b/>
          <w:bCs/>
        </w:rPr>
      </w:pPr>
      <w:r w:rsidRPr="005F4BDB">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38B33451" wp14:editId="4DEAD7F9">
                <wp:simplePos x="0" y="0"/>
                <wp:positionH relativeFrom="column">
                  <wp:posOffset>1449070</wp:posOffset>
                </wp:positionH>
                <wp:positionV relativeFrom="paragraph">
                  <wp:posOffset>1939925</wp:posOffset>
                </wp:positionV>
                <wp:extent cx="2258060" cy="140398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060" cy="1403985"/>
                        </a:xfrm>
                        <a:prstGeom prst="rect">
                          <a:avLst/>
                        </a:prstGeom>
                        <a:solidFill>
                          <a:srgbClr val="FFFFFF"/>
                        </a:solidFill>
                        <a:ln w="9525">
                          <a:noFill/>
                          <a:miter lim="800000"/>
                          <a:headEnd/>
                          <a:tailEnd/>
                        </a:ln>
                      </wps:spPr>
                      <wps:txbx>
                        <w:txbxContent>
                          <w:p w:rsidR="00E40E85" w:rsidRPr="000330D6" w:rsidRDefault="00E40E85" w:rsidP="00E40E85">
                            <w:pPr>
                              <w:rPr>
                                <w:sz w:val="20"/>
                              </w:rPr>
                            </w:pPr>
                            <w:proofErr w:type="gramStart"/>
                            <w:r w:rsidRPr="000330D6">
                              <w:rPr>
                                <w:sz w:val="20"/>
                              </w:rPr>
                              <w:t>Gambar</w:t>
                            </w:r>
                            <w:r>
                              <w:rPr>
                                <w:sz w:val="20"/>
                              </w:rPr>
                              <w:t xml:space="preserve"> 2</w:t>
                            </w:r>
                            <w:r w:rsidRPr="000330D6">
                              <w:rPr>
                                <w:sz w:val="20"/>
                              </w:rPr>
                              <w:t>.</w:t>
                            </w:r>
                            <w:proofErr w:type="gramEnd"/>
                            <w:r w:rsidRPr="000330D6">
                              <w:rPr>
                                <w:sz w:val="20"/>
                              </w:rPr>
                              <w:t xml:space="preserve"> </w:t>
                            </w:r>
                            <w:r>
                              <w:rPr>
                                <w:sz w:val="20"/>
                              </w:rPr>
                              <w:t>Rencana Pelaksanaan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14.1pt;margin-top:152.75pt;width:177.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" stroked="f">
                <v:textbox style="mso-fit-shape-to-text:t">
                  <w:txbxContent>
                    <w:p w:rsidR="00E40E85" w:rsidRPr="000330D6" w:rsidRDefault="00E40E85" w:rsidP="00E40E85">
                      <w:pPr>
                        <w:rPr>
                          <w:sz w:val="20"/>
                        </w:rPr>
                      </w:pPr>
                      <w:proofErr w:type="gramStart"/>
                      <w:r w:rsidRPr="000330D6">
                        <w:rPr>
                          <w:sz w:val="20"/>
                        </w:rPr>
                        <w:t>Gambar</w:t>
                      </w:r>
                      <w:r>
                        <w:rPr>
                          <w:sz w:val="20"/>
                        </w:rPr>
                        <w:t xml:space="preserve"> 2</w:t>
                      </w:r>
                      <w:r w:rsidRPr="000330D6">
                        <w:rPr>
                          <w:sz w:val="20"/>
                        </w:rPr>
                        <w:t>.</w:t>
                      </w:r>
                      <w:proofErr w:type="gramEnd"/>
                      <w:r w:rsidRPr="000330D6">
                        <w:rPr>
                          <w:sz w:val="20"/>
                        </w:rPr>
                        <w:t xml:space="preserve"> </w:t>
                      </w:r>
                      <w:r>
                        <w:rPr>
                          <w:sz w:val="20"/>
                        </w:rPr>
                        <w:t>Rencana Pelaksanaan</w:t>
                      </w:r>
                    </w:p>
                  </w:txbxContent>
                </v:textbox>
              </v:shape>
            </w:pict>
          </mc:Fallback>
        </mc:AlternateContent>
      </w:r>
      <w:r w:rsidR="00B00B35">
        <w:rPr>
          <w:noProof/>
        </w:rPr>
        <w:drawing>
          <wp:inline distT="0" distB="0" distL="0" distR="0" wp14:anchorId="32FDC88F" wp14:editId="2BC5220A">
            <wp:extent cx="5036185" cy="1925157"/>
            <wp:effectExtent l="19050" t="19050" r="1206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36185" cy="1925157"/>
                    </a:xfrm>
                    <a:prstGeom prst="rect">
                      <a:avLst/>
                    </a:prstGeom>
                    <a:ln w="6350">
                      <a:solidFill>
                        <a:schemeClr val="tx1"/>
                      </a:solidFill>
                    </a:ln>
                  </pic:spPr>
                </pic:pic>
              </a:graphicData>
            </a:graphic>
          </wp:inline>
        </w:drawing>
      </w:r>
    </w:p>
    <w:p w:rsidR="00BD4F5A" w:rsidRDefault="00BD4F5A">
      <w:pPr>
        <w:widowControl w:val="0"/>
        <w:autoSpaceDE w:val="0"/>
        <w:autoSpaceDN w:val="0"/>
        <w:adjustRightInd w:val="0"/>
        <w:spacing w:line="360" w:lineRule="auto"/>
        <w:ind w:right="-9"/>
        <w:jc w:val="both"/>
        <w:rPr>
          <w:rFonts w:ascii="Times New Roman" w:eastAsia="Times New Roman" w:hAnsi="Times New Roman" w:cs="Times New Roman"/>
        </w:rPr>
      </w:pPr>
    </w:p>
    <w:p w:rsidR="00E40E85" w:rsidRDefault="00E40E85" w:rsidP="00E40E85">
      <w:pPr>
        <w:widowControl w:val="0"/>
        <w:autoSpaceDE w:val="0"/>
        <w:autoSpaceDN w:val="0"/>
        <w:adjustRightInd w:val="0"/>
        <w:spacing w:line="360" w:lineRule="auto"/>
        <w:ind w:right="-9"/>
        <w:jc w:val="both"/>
        <w:rPr>
          <w:rFonts w:ascii="Times New Roman" w:eastAsia="Times New Roman" w:hAnsi="Times New Roman" w:cs="Times New Roman"/>
        </w:rPr>
      </w:pPr>
    </w:p>
    <w:p w:rsidR="00051DA6" w:rsidRPr="00051DA6" w:rsidRDefault="00051DA6" w:rsidP="00860678">
      <w:pPr>
        <w:widowControl w:val="0"/>
        <w:numPr>
          <w:ilvl w:val="0"/>
          <w:numId w:val="1"/>
        </w:numPr>
        <w:autoSpaceDE w:val="0"/>
        <w:autoSpaceDN w:val="0"/>
        <w:adjustRightInd w:val="0"/>
        <w:spacing w:line="360" w:lineRule="auto"/>
        <w:ind w:right="-9"/>
        <w:jc w:val="both"/>
        <w:rPr>
          <w:rFonts w:ascii="Times New Roman" w:eastAsia="Times New Roman" w:hAnsi="Times New Roman" w:cs="Times New Roman"/>
        </w:rPr>
      </w:pPr>
      <w:r>
        <w:rPr>
          <w:rFonts w:ascii="Times New Roman" w:eastAsia="Times New Roman" w:hAnsi="Times New Roman" w:cs="Times New Roman"/>
          <w:b/>
          <w:bCs/>
        </w:rPr>
        <w:lastRenderedPageBreak/>
        <w:t xml:space="preserve">Daftar Pustaka </w:t>
      </w:r>
    </w:p>
    <w:p w:rsidR="00F118D5" w:rsidRPr="00B44323" w:rsidRDefault="00105A2B" w:rsidP="00146FC7">
      <w:pPr>
        <w:widowControl w:val="0"/>
        <w:autoSpaceDE w:val="0"/>
        <w:autoSpaceDN w:val="0"/>
        <w:adjustRightInd w:val="0"/>
        <w:spacing w:line="360" w:lineRule="auto"/>
        <w:ind w:left="360" w:right="-9"/>
        <w:jc w:val="both"/>
        <w:rPr>
          <w:rFonts w:ascii="Times New Roman" w:eastAsia="Times New Roman" w:hAnsi="Times New Roman" w:cs="Times New Roman"/>
          <w:bCs/>
          <w:sz w:val="22"/>
        </w:rPr>
      </w:pPr>
      <w:r>
        <w:rPr>
          <w:rFonts w:ascii="Times New Roman" w:eastAsia="Times New Roman" w:hAnsi="Times New Roman" w:cs="Times New Roman"/>
          <w:bCs/>
        </w:rPr>
        <w:t xml:space="preserve">[1] </w:t>
      </w:r>
      <w:r w:rsidR="00F118D5" w:rsidRPr="00B44323">
        <w:rPr>
          <w:rFonts w:ascii="Times New Roman" w:eastAsia="Times New Roman" w:hAnsi="Times New Roman" w:cs="Times New Roman"/>
          <w:bCs/>
          <w:sz w:val="22"/>
        </w:rPr>
        <w:t xml:space="preserve">Anjaya, Lidya and Lukito, Roni (2013) </w:t>
      </w:r>
      <w:r w:rsidR="00F118D5" w:rsidRPr="00B44323">
        <w:rPr>
          <w:rFonts w:ascii="Times New Roman" w:eastAsia="Times New Roman" w:hAnsi="Times New Roman" w:cs="Times New Roman"/>
          <w:bCs/>
          <w:i/>
          <w:sz w:val="22"/>
        </w:rPr>
        <w:t>Sistem Informasi Manajemen Kepegawaian Berbasis Web pada PT Bintang Baru Sejati Palembang</w:t>
      </w:r>
      <w:r w:rsidR="00F118D5" w:rsidRPr="00B44323">
        <w:rPr>
          <w:rFonts w:ascii="Times New Roman" w:eastAsia="Times New Roman" w:hAnsi="Times New Roman" w:cs="Times New Roman"/>
          <w:bCs/>
          <w:sz w:val="22"/>
        </w:rPr>
        <w:t xml:space="preserve">. </w:t>
      </w:r>
      <w:proofErr w:type="gramStart"/>
      <w:r w:rsidR="00F118D5" w:rsidRPr="00B44323">
        <w:rPr>
          <w:rFonts w:ascii="Times New Roman" w:eastAsia="Times New Roman" w:hAnsi="Times New Roman" w:cs="Times New Roman"/>
          <w:bCs/>
          <w:sz w:val="22"/>
        </w:rPr>
        <w:t>STMIK MDP.</w:t>
      </w:r>
      <w:proofErr w:type="gramEnd"/>
    </w:p>
    <w:p w:rsidR="00105A2B" w:rsidRPr="00B44323" w:rsidRDefault="00105A2B" w:rsidP="00105A2B">
      <w:pPr>
        <w:widowControl w:val="0"/>
        <w:autoSpaceDE w:val="0"/>
        <w:autoSpaceDN w:val="0"/>
        <w:adjustRightInd w:val="0"/>
        <w:spacing w:line="360" w:lineRule="auto"/>
        <w:ind w:left="360" w:right="-9"/>
        <w:jc w:val="both"/>
        <w:rPr>
          <w:rFonts w:ascii="Times New Roman" w:eastAsia="Times New Roman" w:hAnsi="Times New Roman" w:cs="Times New Roman"/>
          <w:bCs/>
          <w:sz w:val="22"/>
        </w:rPr>
      </w:pPr>
      <w:r>
        <w:rPr>
          <w:rFonts w:ascii="Times New Roman" w:eastAsia="Times New Roman" w:hAnsi="Times New Roman" w:cs="Times New Roman"/>
          <w:bCs/>
        </w:rPr>
        <w:t xml:space="preserve">[2] </w:t>
      </w:r>
      <w:r w:rsidRPr="00B44323">
        <w:rPr>
          <w:rFonts w:ascii="Times New Roman" w:eastAsia="Times New Roman" w:hAnsi="Times New Roman" w:cs="Times New Roman"/>
          <w:bCs/>
          <w:sz w:val="22"/>
        </w:rPr>
        <w:t xml:space="preserve">Permana, </w:t>
      </w:r>
      <w:r w:rsidR="00BA4776" w:rsidRPr="00B44323">
        <w:rPr>
          <w:rFonts w:ascii="Times New Roman" w:eastAsia="Times New Roman" w:hAnsi="Times New Roman" w:cs="Times New Roman"/>
          <w:bCs/>
          <w:sz w:val="22"/>
        </w:rPr>
        <w:t xml:space="preserve">D. </w:t>
      </w:r>
      <w:r w:rsidRPr="00B44323">
        <w:rPr>
          <w:rFonts w:ascii="Times New Roman" w:eastAsia="Times New Roman" w:hAnsi="Times New Roman" w:cs="Times New Roman"/>
          <w:bCs/>
          <w:sz w:val="22"/>
        </w:rPr>
        <w:t xml:space="preserve">Agus,  Dewantara, R. Yudhi, </w:t>
      </w:r>
      <w:r w:rsidRPr="00B44323">
        <w:rPr>
          <w:rFonts w:ascii="Times New Roman" w:eastAsia="Times New Roman" w:hAnsi="Times New Roman" w:cs="Times New Roman"/>
          <w:bCs/>
          <w:i/>
          <w:sz w:val="22"/>
        </w:rPr>
        <w:t>Analisis dan Perancangan Sistem Informasi Perekrutan Karyawan Berbasis Web (Studi pada PT Sumber Abadi Bersama, Gondanglegi, Kabupaten Malang),</w:t>
      </w:r>
      <w:r w:rsidR="00BA4776" w:rsidRPr="00B44323">
        <w:rPr>
          <w:rFonts w:ascii="Times New Roman" w:eastAsia="Times New Roman" w:hAnsi="Times New Roman" w:cs="Times New Roman"/>
          <w:bCs/>
          <w:i/>
          <w:sz w:val="22"/>
        </w:rPr>
        <w:t xml:space="preserve"> J</w:t>
      </w:r>
      <w:r w:rsidRPr="00B44323">
        <w:rPr>
          <w:rFonts w:ascii="Times New Roman" w:eastAsia="Times New Roman" w:hAnsi="Times New Roman" w:cs="Times New Roman"/>
          <w:bCs/>
          <w:i/>
          <w:sz w:val="22"/>
        </w:rPr>
        <w:t>urnal, Administrasi Bisnis,</w:t>
      </w:r>
      <w:r w:rsidR="00BA4776" w:rsidRPr="00B44323">
        <w:rPr>
          <w:rFonts w:ascii="Times New Roman" w:eastAsia="Times New Roman" w:hAnsi="Times New Roman" w:cs="Times New Roman"/>
          <w:bCs/>
          <w:i/>
          <w:sz w:val="22"/>
        </w:rPr>
        <w:t xml:space="preserve"> </w:t>
      </w:r>
      <w:r w:rsidR="002334E3">
        <w:rPr>
          <w:rFonts w:ascii="Times New Roman" w:eastAsia="Times New Roman" w:hAnsi="Times New Roman" w:cs="Times New Roman"/>
          <w:bCs/>
          <w:i/>
          <w:sz w:val="22"/>
        </w:rPr>
        <w:t>2018</w:t>
      </w:r>
      <w:r w:rsidR="00B44323" w:rsidRPr="00B44323">
        <w:rPr>
          <w:rFonts w:ascii="Times New Roman" w:eastAsia="Times New Roman" w:hAnsi="Times New Roman" w:cs="Times New Roman"/>
          <w:bCs/>
          <w:i/>
          <w:sz w:val="22"/>
        </w:rPr>
        <w:t xml:space="preserve">, </w:t>
      </w:r>
      <w:r w:rsidR="002334E3">
        <w:rPr>
          <w:rFonts w:ascii="Times New Roman" w:eastAsia="Times New Roman" w:hAnsi="Times New Roman" w:cs="Times New Roman"/>
          <w:bCs/>
          <w:sz w:val="22"/>
        </w:rPr>
        <w:t>Website:</w:t>
      </w:r>
      <w:r w:rsidR="000E1B06">
        <w:rPr>
          <w:rFonts w:ascii="Times New Roman" w:eastAsia="Times New Roman" w:hAnsi="Times New Roman" w:cs="Times New Roman"/>
          <w:bCs/>
          <w:sz w:val="22"/>
        </w:rPr>
        <w:t xml:space="preserve"> </w:t>
      </w:r>
      <w:r w:rsidR="00BA4776" w:rsidRPr="00B44323">
        <w:rPr>
          <w:rFonts w:ascii="Times New Roman" w:eastAsia="Times New Roman" w:hAnsi="Times New Roman" w:cs="Times New Roman"/>
          <w:bCs/>
          <w:sz w:val="22"/>
        </w:rPr>
        <w:t xml:space="preserve">http://administrasibisnis.studentjournal.ub.ac.id/index.php/jab/index, diakses tanggal 22 Februari </w:t>
      </w:r>
      <w:r w:rsidR="00B44323" w:rsidRPr="00B44323">
        <w:rPr>
          <w:rFonts w:ascii="Times New Roman" w:eastAsia="Times New Roman" w:hAnsi="Times New Roman" w:cs="Times New Roman"/>
          <w:bCs/>
          <w:sz w:val="22"/>
        </w:rPr>
        <w:t xml:space="preserve">2019. </w:t>
      </w:r>
    </w:p>
    <w:p w:rsidR="00105A2B" w:rsidRPr="00B44323" w:rsidRDefault="006D0175" w:rsidP="00105A2B">
      <w:pPr>
        <w:widowControl w:val="0"/>
        <w:autoSpaceDE w:val="0"/>
        <w:autoSpaceDN w:val="0"/>
        <w:adjustRightInd w:val="0"/>
        <w:spacing w:line="360" w:lineRule="auto"/>
        <w:ind w:left="360" w:right="-9"/>
        <w:jc w:val="both"/>
        <w:rPr>
          <w:rFonts w:ascii="Times New Roman" w:eastAsia="Times New Roman" w:hAnsi="Times New Roman" w:cs="Times New Roman"/>
          <w:bCs/>
          <w:i/>
          <w:sz w:val="22"/>
        </w:rPr>
      </w:pPr>
      <w:r>
        <w:rPr>
          <w:rFonts w:ascii="Times New Roman" w:eastAsia="Times New Roman" w:hAnsi="Times New Roman" w:cs="Times New Roman"/>
          <w:bCs/>
        </w:rPr>
        <w:t xml:space="preserve">[3] </w:t>
      </w:r>
      <w:r w:rsidR="00105A2B" w:rsidRPr="00B44323">
        <w:rPr>
          <w:rFonts w:ascii="Times New Roman" w:eastAsia="Times New Roman" w:hAnsi="Times New Roman" w:cs="Times New Roman"/>
          <w:bCs/>
          <w:sz w:val="22"/>
        </w:rPr>
        <w:t>Hapsari,</w:t>
      </w:r>
      <w:r w:rsidRPr="00B44323">
        <w:rPr>
          <w:rFonts w:ascii="Times New Roman" w:eastAsia="Times New Roman" w:hAnsi="Times New Roman" w:cs="Times New Roman"/>
          <w:bCs/>
          <w:sz w:val="22"/>
        </w:rPr>
        <w:t xml:space="preserve"> Putri, Purwatiningtyas</w:t>
      </w:r>
      <w:r w:rsidR="00105A2B" w:rsidRPr="00B44323">
        <w:rPr>
          <w:rFonts w:ascii="Times New Roman" w:eastAsia="Times New Roman" w:hAnsi="Times New Roman" w:cs="Times New Roman"/>
          <w:bCs/>
          <w:sz w:val="22"/>
        </w:rPr>
        <w:t xml:space="preserve">, </w:t>
      </w:r>
      <w:r w:rsidR="00105A2B" w:rsidRPr="00B44323">
        <w:rPr>
          <w:rFonts w:ascii="Times New Roman" w:eastAsia="Times New Roman" w:hAnsi="Times New Roman" w:cs="Times New Roman"/>
          <w:bCs/>
          <w:i/>
          <w:sz w:val="22"/>
        </w:rPr>
        <w:t>Sistem Informasi Penerimaan Karyawan Berbasis Web Pada BRT TRANS Semarang</w:t>
      </w:r>
      <w:r w:rsidRPr="00B44323">
        <w:rPr>
          <w:rFonts w:ascii="Times New Roman" w:eastAsia="Times New Roman" w:hAnsi="Times New Roman" w:cs="Times New Roman"/>
          <w:bCs/>
          <w:i/>
          <w:sz w:val="22"/>
        </w:rPr>
        <w:t xml:space="preserve">, </w:t>
      </w:r>
      <w:r w:rsidRPr="00B44323">
        <w:rPr>
          <w:rFonts w:ascii="Times New Roman" w:eastAsia="Times New Roman" w:hAnsi="Times New Roman" w:cs="Times New Roman"/>
          <w:bCs/>
          <w:sz w:val="22"/>
        </w:rPr>
        <w:t>Jurnal, Program Studi Sistem Informasi, Fakultas Teknologi Informasi, Universitas Stikubank Semarang, 2017</w:t>
      </w:r>
      <w:r w:rsidR="00BA4776" w:rsidRPr="00B44323">
        <w:rPr>
          <w:rFonts w:ascii="Times New Roman" w:eastAsia="Times New Roman" w:hAnsi="Times New Roman" w:cs="Times New Roman"/>
          <w:bCs/>
          <w:sz w:val="22"/>
        </w:rPr>
        <w:t>.</w:t>
      </w:r>
      <w:r w:rsidR="002B3D52" w:rsidRPr="002B3D52">
        <w:t xml:space="preserve"> </w:t>
      </w:r>
      <w:r w:rsidR="002B3D52" w:rsidRPr="002B3D52">
        <w:rPr>
          <w:rFonts w:ascii="Times New Roman" w:eastAsia="Times New Roman" w:hAnsi="Times New Roman" w:cs="Times New Roman"/>
          <w:bCs/>
          <w:sz w:val="22"/>
        </w:rPr>
        <w:t>http://administrasibisnis.studentjournal.ub.ac.id/index.php/jab/index</w:t>
      </w:r>
    </w:p>
    <w:p w:rsidR="00105A2B" w:rsidRDefault="00105A2B" w:rsidP="00105A2B">
      <w:pPr>
        <w:widowControl w:val="0"/>
        <w:autoSpaceDE w:val="0"/>
        <w:autoSpaceDN w:val="0"/>
        <w:adjustRightInd w:val="0"/>
        <w:spacing w:line="360" w:lineRule="auto"/>
        <w:ind w:left="360" w:right="-9"/>
        <w:jc w:val="both"/>
        <w:rPr>
          <w:rFonts w:ascii="Times New Roman" w:eastAsia="Times New Roman" w:hAnsi="Times New Roman" w:cs="Times New Roman"/>
          <w:bCs/>
        </w:rPr>
      </w:pPr>
    </w:p>
    <w:p w:rsidR="00C25DB4" w:rsidRDefault="00C25DB4" w:rsidP="00105A2B">
      <w:pPr>
        <w:widowControl w:val="0"/>
        <w:autoSpaceDE w:val="0"/>
        <w:autoSpaceDN w:val="0"/>
        <w:adjustRightInd w:val="0"/>
        <w:spacing w:line="360" w:lineRule="auto"/>
        <w:ind w:left="360" w:right="-9"/>
        <w:jc w:val="both"/>
        <w:rPr>
          <w:rFonts w:ascii="Times New Roman" w:eastAsia="Times New Roman" w:hAnsi="Times New Roman" w:cs="Times New Roman"/>
          <w:bCs/>
        </w:rPr>
      </w:pPr>
    </w:p>
    <w:p w:rsidR="00C25DB4" w:rsidRPr="00146FC7" w:rsidRDefault="00C25DB4" w:rsidP="00105A2B">
      <w:pPr>
        <w:widowControl w:val="0"/>
        <w:autoSpaceDE w:val="0"/>
        <w:autoSpaceDN w:val="0"/>
        <w:adjustRightInd w:val="0"/>
        <w:spacing w:line="360" w:lineRule="auto"/>
        <w:ind w:left="360" w:right="-9"/>
        <w:jc w:val="both"/>
        <w:rPr>
          <w:rFonts w:ascii="Times New Roman" w:eastAsia="Times New Roman" w:hAnsi="Times New Roman" w:cs="Times New Roman"/>
          <w:bCs/>
        </w:rPr>
      </w:pPr>
    </w:p>
    <w:p w:rsidR="00BD4F5A" w:rsidRPr="00992634" w:rsidRDefault="003A1D0B" w:rsidP="00860678">
      <w:pPr>
        <w:widowControl w:val="0"/>
        <w:numPr>
          <w:ilvl w:val="0"/>
          <w:numId w:val="1"/>
        </w:numPr>
        <w:autoSpaceDE w:val="0"/>
        <w:autoSpaceDN w:val="0"/>
        <w:adjustRightInd w:val="0"/>
        <w:spacing w:line="360" w:lineRule="auto"/>
        <w:ind w:right="-9"/>
        <w:jc w:val="both"/>
        <w:rPr>
          <w:rFonts w:ascii="Times New Roman" w:eastAsia="Times New Roman" w:hAnsi="Times New Roman" w:cs="Times New Roman"/>
        </w:rPr>
      </w:pPr>
      <w:r w:rsidRPr="00860678">
        <w:rPr>
          <w:rFonts w:ascii="Times New Roman" w:eastAsia="Times New Roman" w:hAnsi="Times New Roman" w:cs="Times New Roman"/>
          <w:b/>
          <w:bCs/>
        </w:rPr>
        <w:t>Hasil Pengecekan Plagiarisme</w:t>
      </w:r>
    </w:p>
    <w:p w:rsidR="00992634" w:rsidRPr="00992634" w:rsidRDefault="00992634" w:rsidP="00992634">
      <w:pPr>
        <w:widowControl w:val="0"/>
        <w:autoSpaceDE w:val="0"/>
        <w:autoSpaceDN w:val="0"/>
        <w:adjustRightInd w:val="0"/>
        <w:spacing w:line="360" w:lineRule="auto"/>
        <w:ind w:left="360" w:right="-9"/>
        <w:jc w:val="both"/>
        <w:rPr>
          <w:rFonts w:ascii="Times New Roman" w:eastAsia="Times New Roman" w:hAnsi="Times New Roman" w:cs="Times New Roman"/>
        </w:rPr>
      </w:pPr>
      <w:r w:rsidRPr="00846132">
        <w:rPr>
          <w:rFonts w:ascii="Times New Roman" w:eastAsia="Times New Roman" w:hAnsi="Times New Roman" w:cs="Times New Roman"/>
          <w:bCs/>
        </w:rPr>
        <w:t>a</w:t>
      </w:r>
      <w:r>
        <w:rPr>
          <w:rFonts w:ascii="Times New Roman" w:eastAsia="Times New Roman" w:hAnsi="Times New Roman" w:cs="Times New Roman"/>
          <w:b/>
          <w:bCs/>
        </w:rPr>
        <w:t xml:space="preserve">. </w:t>
      </w:r>
      <w:proofErr w:type="gramStart"/>
      <w:r w:rsidRPr="00846132">
        <w:rPr>
          <w:rFonts w:ascii="Times New Roman" w:eastAsia="Times New Roman" w:hAnsi="Times New Roman" w:cs="Times New Roman"/>
          <w:bCs/>
        </w:rPr>
        <w:t>Pengecekan  pada</w:t>
      </w:r>
      <w:proofErr w:type="gramEnd"/>
      <w:r w:rsidRPr="00846132">
        <w:rPr>
          <w:rFonts w:ascii="Times New Roman" w:eastAsia="Times New Roman" w:hAnsi="Times New Roman" w:cs="Times New Roman"/>
          <w:bCs/>
        </w:rPr>
        <w:t xml:space="preserve"> Abstrak</w:t>
      </w:r>
    </w:p>
    <w:p w:rsidR="00992634" w:rsidRDefault="00992634" w:rsidP="00992634">
      <w:pPr>
        <w:widowControl w:val="0"/>
        <w:autoSpaceDE w:val="0"/>
        <w:autoSpaceDN w:val="0"/>
        <w:adjustRightInd w:val="0"/>
        <w:spacing w:line="360" w:lineRule="auto"/>
        <w:ind w:left="360" w:right="-9"/>
        <w:jc w:val="both"/>
        <w:rPr>
          <w:rFonts w:ascii="Times New Roman" w:eastAsia="Times New Roman" w:hAnsi="Times New Roman" w:cs="Times New Roman"/>
        </w:rPr>
      </w:pPr>
      <w:r>
        <w:rPr>
          <w:noProof/>
        </w:rPr>
        <w:drawing>
          <wp:inline distT="0" distB="0" distL="0" distR="0" wp14:anchorId="784D0D5D" wp14:editId="7ECFB52B">
            <wp:extent cx="5036185" cy="283124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36185" cy="2831240"/>
                    </a:xfrm>
                    <a:prstGeom prst="rect">
                      <a:avLst/>
                    </a:prstGeom>
                  </pic:spPr>
                </pic:pic>
              </a:graphicData>
            </a:graphic>
          </wp:inline>
        </w:drawing>
      </w:r>
    </w:p>
    <w:p w:rsidR="00992634" w:rsidRDefault="00992634" w:rsidP="00992634">
      <w:pPr>
        <w:widowControl w:val="0"/>
        <w:autoSpaceDE w:val="0"/>
        <w:autoSpaceDN w:val="0"/>
        <w:adjustRightInd w:val="0"/>
        <w:spacing w:line="360" w:lineRule="auto"/>
        <w:ind w:left="360" w:right="-9"/>
        <w:jc w:val="both"/>
        <w:rPr>
          <w:rFonts w:ascii="Times New Roman" w:eastAsia="Times New Roman" w:hAnsi="Times New Roman" w:cs="Times New Roman"/>
        </w:rPr>
      </w:pPr>
    </w:p>
    <w:p w:rsidR="00992634" w:rsidRDefault="00992634" w:rsidP="00992634">
      <w:pPr>
        <w:widowControl w:val="0"/>
        <w:autoSpaceDE w:val="0"/>
        <w:autoSpaceDN w:val="0"/>
        <w:adjustRightInd w:val="0"/>
        <w:spacing w:line="360" w:lineRule="auto"/>
        <w:ind w:left="360" w:right="-9"/>
        <w:jc w:val="both"/>
        <w:rPr>
          <w:rFonts w:ascii="Times New Roman" w:eastAsia="Times New Roman" w:hAnsi="Times New Roman" w:cs="Times New Roman"/>
        </w:rPr>
      </w:pPr>
      <w:r>
        <w:rPr>
          <w:rFonts w:ascii="Times New Roman" w:eastAsia="Times New Roman" w:hAnsi="Times New Roman" w:cs="Times New Roman"/>
        </w:rPr>
        <w:t>b. Pengecekan pada Latar Belakang</w:t>
      </w:r>
    </w:p>
    <w:p w:rsidR="00992634" w:rsidRDefault="00992634" w:rsidP="00992634">
      <w:pPr>
        <w:widowControl w:val="0"/>
        <w:autoSpaceDE w:val="0"/>
        <w:autoSpaceDN w:val="0"/>
        <w:adjustRightInd w:val="0"/>
        <w:spacing w:line="360" w:lineRule="auto"/>
        <w:ind w:left="360" w:right="-9"/>
        <w:jc w:val="both"/>
        <w:rPr>
          <w:rFonts w:ascii="Times New Roman" w:eastAsia="Times New Roman" w:hAnsi="Times New Roman" w:cs="Times New Roman"/>
        </w:rPr>
      </w:pPr>
      <w:r>
        <w:rPr>
          <w:noProof/>
        </w:rPr>
        <w:lastRenderedPageBreak/>
        <w:drawing>
          <wp:inline distT="0" distB="0" distL="0" distR="0" wp14:anchorId="0B4DC360" wp14:editId="3D37DE84">
            <wp:extent cx="5036185" cy="283124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36185" cy="2831240"/>
                    </a:xfrm>
                    <a:prstGeom prst="rect">
                      <a:avLst/>
                    </a:prstGeom>
                  </pic:spPr>
                </pic:pic>
              </a:graphicData>
            </a:graphic>
          </wp:inline>
        </w:drawing>
      </w:r>
    </w:p>
    <w:p w:rsidR="00846132" w:rsidRDefault="00846132" w:rsidP="00992634">
      <w:pPr>
        <w:widowControl w:val="0"/>
        <w:autoSpaceDE w:val="0"/>
        <w:autoSpaceDN w:val="0"/>
        <w:adjustRightInd w:val="0"/>
        <w:spacing w:line="360" w:lineRule="auto"/>
        <w:ind w:left="360" w:right="-9"/>
        <w:jc w:val="both"/>
        <w:rPr>
          <w:rFonts w:ascii="Times New Roman" w:eastAsia="Times New Roman" w:hAnsi="Times New Roman" w:cs="Times New Roman"/>
        </w:rPr>
      </w:pPr>
    </w:p>
    <w:p w:rsidR="00C25DB4" w:rsidRDefault="00C25DB4" w:rsidP="00992634">
      <w:pPr>
        <w:widowControl w:val="0"/>
        <w:autoSpaceDE w:val="0"/>
        <w:autoSpaceDN w:val="0"/>
        <w:adjustRightInd w:val="0"/>
        <w:spacing w:line="360" w:lineRule="auto"/>
        <w:ind w:left="360" w:right="-9"/>
        <w:jc w:val="both"/>
        <w:rPr>
          <w:rFonts w:ascii="Times New Roman" w:eastAsia="Times New Roman" w:hAnsi="Times New Roman" w:cs="Times New Roman"/>
        </w:rPr>
      </w:pPr>
    </w:p>
    <w:p w:rsidR="00C25DB4" w:rsidRDefault="00C25DB4" w:rsidP="00992634">
      <w:pPr>
        <w:widowControl w:val="0"/>
        <w:autoSpaceDE w:val="0"/>
        <w:autoSpaceDN w:val="0"/>
        <w:adjustRightInd w:val="0"/>
        <w:spacing w:line="360" w:lineRule="auto"/>
        <w:ind w:left="360" w:right="-9"/>
        <w:jc w:val="both"/>
        <w:rPr>
          <w:rFonts w:ascii="Times New Roman" w:eastAsia="Times New Roman" w:hAnsi="Times New Roman" w:cs="Times New Roman"/>
        </w:rPr>
      </w:pPr>
    </w:p>
    <w:p w:rsidR="00C25DB4" w:rsidRDefault="00C25DB4" w:rsidP="00992634">
      <w:pPr>
        <w:widowControl w:val="0"/>
        <w:autoSpaceDE w:val="0"/>
        <w:autoSpaceDN w:val="0"/>
        <w:adjustRightInd w:val="0"/>
        <w:spacing w:line="360" w:lineRule="auto"/>
        <w:ind w:left="360" w:right="-9"/>
        <w:jc w:val="both"/>
        <w:rPr>
          <w:rFonts w:ascii="Times New Roman" w:eastAsia="Times New Roman" w:hAnsi="Times New Roman" w:cs="Times New Roman"/>
        </w:rPr>
      </w:pPr>
    </w:p>
    <w:p w:rsidR="00C25DB4" w:rsidRDefault="00C25DB4" w:rsidP="00992634">
      <w:pPr>
        <w:widowControl w:val="0"/>
        <w:autoSpaceDE w:val="0"/>
        <w:autoSpaceDN w:val="0"/>
        <w:adjustRightInd w:val="0"/>
        <w:spacing w:line="360" w:lineRule="auto"/>
        <w:ind w:left="360" w:right="-9"/>
        <w:jc w:val="both"/>
        <w:rPr>
          <w:rFonts w:ascii="Times New Roman" w:eastAsia="Times New Roman" w:hAnsi="Times New Roman" w:cs="Times New Roman"/>
        </w:rPr>
      </w:pPr>
    </w:p>
    <w:p w:rsidR="006531EA" w:rsidRDefault="006531EA" w:rsidP="00992634">
      <w:pPr>
        <w:widowControl w:val="0"/>
        <w:autoSpaceDE w:val="0"/>
        <w:autoSpaceDN w:val="0"/>
        <w:adjustRightInd w:val="0"/>
        <w:spacing w:line="360" w:lineRule="auto"/>
        <w:ind w:left="360" w:right="-9"/>
        <w:jc w:val="both"/>
        <w:rPr>
          <w:rFonts w:ascii="Times New Roman" w:eastAsia="Times New Roman" w:hAnsi="Times New Roman" w:cs="Times New Roman"/>
        </w:rPr>
      </w:pPr>
      <w:r>
        <w:rPr>
          <w:rFonts w:ascii="Times New Roman" w:eastAsia="Times New Roman" w:hAnsi="Times New Roman" w:cs="Times New Roman"/>
        </w:rPr>
        <w:t>c. Pengecekan pada tinjauan pustaka terdapat 10% Plagiarism.</w:t>
      </w:r>
    </w:p>
    <w:p w:rsidR="006531EA" w:rsidRDefault="006531EA" w:rsidP="00992634">
      <w:pPr>
        <w:widowControl w:val="0"/>
        <w:autoSpaceDE w:val="0"/>
        <w:autoSpaceDN w:val="0"/>
        <w:adjustRightInd w:val="0"/>
        <w:spacing w:line="360" w:lineRule="auto"/>
        <w:ind w:left="360" w:right="-9"/>
        <w:jc w:val="both"/>
        <w:rPr>
          <w:rFonts w:ascii="Times New Roman" w:eastAsia="Times New Roman" w:hAnsi="Times New Roman" w:cs="Times New Roman"/>
        </w:rPr>
      </w:pPr>
      <w:r>
        <w:rPr>
          <w:noProof/>
        </w:rPr>
        <w:drawing>
          <wp:inline distT="0" distB="0" distL="0" distR="0" wp14:anchorId="674A264C" wp14:editId="3DCCE61D">
            <wp:extent cx="5036185" cy="283124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36185" cy="2831240"/>
                    </a:xfrm>
                    <a:prstGeom prst="rect">
                      <a:avLst/>
                    </a:prstGeom>
                  </pic:spPr>
                </pic:pic>
              </a:graphicData>
            </a:graphic>
          </wp:inline>
        </w:drawing>
      </w:r>
    </w:p>
    <w:p w:rsidR="00D42F15" w:rsidRDefault="00D42F15" w:rsidP="00D42F15">
      <w:pPr>
        <w:widowControl w:val="0"/>
        <w:autoSpaceDE w:val="0"/>
        <w:autoSpaceDN w:val="0"/>
        <w:adjustRightInd w:val="0"/>
        <w:spacing w:line="360" w:lineRule="auto"/>
        <w:ind w:left="360" w:right="-9"/>
        <w:jc w:val="both"/>
        <w:rPr>
          <w:rFonts w:ascii="Times New Roman" w:eastAsia="Times New Roman" w:hAnsi="Times New Roman" w:cs="Times New Roman"/>
        </w:rPr>
      </w:pPr>
    </w:p>
    <w:p w:rsidR="002B3D52" w:rsidRPr="00860678" w:rsidRDefault="002B3D52" w:rsidP="00D42F15">
      <w:pPr>
        <w:widowControl w:val="0"/>
        <w:autoSpaceDE w:val="0"/>
        <w:autoSpaceDN w:val="0"/>
        <w:adjustRightInd w:val="0"/>
        <w:spacing w:line="360" w:lineRule="auto"/>
        <w:ind w:left="360" w:right="-9"/>
        <w:jc w:val="both"/>
        <w:rPr>
          <w:rFonts w:ascii="Times New Roman" w:eastAsia="Times New Roman" w:hAnsi="Times New Roman" w:cs="Times New Roman"/>
        </w:rPr>
      </w:pPr>
    </w:p>
    <w:p w:rsidR="00BD4F5A" w:rsidRDefault="003A1D0B" w:rsidP="001F3FCF">
      <w:pPr>
        <w:widowControl w:val="0"/>
        <w:numPr>
          <w:ilvl w:val="0"/>
          <w:numId w:val="1"/>
        </w:numPr>
        <w:autoSpaceDE w:val="0"/>
        <w:autoSpaceDN w:val="0"/>
        <w:adjustRightInd w:val="0"/>
        <w:spacing w:line="360" w:lineRule="auto"/>
        <w:ind w:right="-9"/>
        <w:jc w:val="both"/>
        <w:rPr>
          <w:rFonts w:ascii="Times New Roman" w:eastAsia="Times New Roman" w:hAnsi="Times New Roman" w:cs="Times New Roman"/>
          <w:b/>
          <w:bCs/>
        </w:rPr>
      </w:pPr>
      <w:r>
        <w:rPr>
          <w:rFonts w:ascii="Times New Roman" w:eastAsia="Times New Roman" w:hAnsi="Times New Roman" w:cs="Times New Roman"/>
          <w:b/>
          <w:bCs/>
        </w:rPr>
        <w:t>Lampiran Artikel</w:t>
      </w:r>
    </w:p>
    <w:p w:rsidR="00F0708A" w:rsidRDefault="00F0708A" w:rsidP="00F0708A">
      <w:pPr>
        <w:widowControl w:val="0"/>
        <w:autoSpaceDE w:val="0"/>
        <w:autoSpaceDN w:val="0"/>
        <w:adjustRightInd w:val="0"/>
        <w:spacing w:line="360" w:lineRule="auto"/>
        <w:ind w:left="360" w:right="-9"/>
        <w:jc w:val="both"/>
        <w:rPr>
          <w:rFonts w:ascii="Times New Roman" w:eastAsia="Times New Roman" w:hAnsi="Times New Roman" w:cs="Times New Roman"/>
          <w:b/>
          <w:bCs/>
        </w:rPr>
      </w:pPr>
    </w:p>
    <w:sectPr w:rsidR="00F0708A" w:rsidSect="004C6268">
      <w:headerReference w:type="default" r:id="rId18"/>
      <w:footerReference w:type="default" r:id="rId19"/>
      <w:pgSz w:w="11900" w:h="16840"/>
      <w:pgMar w:top="2268" w:right="1701" w:bottom="1701" w:left="2268"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DFA" w:rsidRDefault="004C7DFA" w:rsidP="004C6268">
      <w:r>
        <w:separator/>
      </w:r>
    </w:p>
  </w:endnote>
  <w:endnote w:type="continuationSeparator" w:id="0">
    <w:p w:rsidR="004C7DFA" w:rsidRDefault="004C7DFA" w:rsidP="004C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739" w:rsidRDefault="00521739">
    <w:pPr>
      <w:pStyle w:val="Footer"/>
      <w:jc w:val="center"/>
    </w:pPr>
  </w:p>
  <w:p w:rsidR="00521739" w:rsidRDefault="005217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1157916"/>
      <w:docPartObj>
        <w:docPartGallery w:val="Page Numbers (Bottom of Page)"/>
        <w:docPartUnique/>
      </w:docPartObj>
    </w:sdtPr>
    <w:sdtEndPr>
      <w:rPr>
        <w:noProof/>
      </w:rPr>
    </w:sdtEndPr>
    <w:sdtContent>
      <w:p w:rsidR="00521739" w:rsidRDefault="00521739">
        <w:pPr>
          <w:pStyle w:val="Footer"/>
          <w:jc w:val="center"/>
        </w:pPr>
        <w:r>
          <w:fldChar w:fldCharType="begin"/>
        </w:r>
        <w:r>
          <w:instrText xml:space="preserve"> PAGE   \* MERGEFORMAT </w:instrText>
        </w:r>
        <w:r>
          <w:fldChar w:fldCharType="separate"/>
        </w:r>
        <w:r w:rsidR="00C9278F">
          <w:rPr>
            <w:noProof/>
          </w:rPr>
          <w:t>i</w:t>
        </w:r>
        <w:r>
          <w:rPr>
            <w:noProof/>
          </w:rPr>
          <w:fldChar w:fldCharType="end"/>
        </w:r>
      </w:p>
    </w:sdtContent>
  </w:sdt>
  <w:p w:rsidR="00521739" w:rsidRDefault="005217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739" w:rsidRDefault="00521739">
    <w:pPr>
      <w:pStyle w:val="Footer"/>
      <w:jc w:val="center"/>
    </w:pPr>
  </w:p>
  <w:p w:rsidR="00521739" w:rsidRDefault="005217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DFA" w:rsidRDefault="004C7DFA" w:rsidP="004C6268">
      <w:r>
        <w:separator/>
      </w:r>
    </w:p>
  </w:footnote>
  <w:footnote w:type="continuationSeparator" w:id="0">
    <w:p w:rsidR="004C7DFA" w:rsidRDefault="004C7DFA" w:rsidP="004C62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739" w:rsidRDefault="005217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9346640"/>
      <w:docPartObj>
        <w:docPartGallery w:val="Page Numbers (Top of Page)"/>
        <w:docPartUnique/>
      </w:docPartObj>
    </w:sdtPr>
    <w:sdtEndPr>
      <w:rPr>
        <w:rFonts w:ascii="Times New Roman" w:hAnsi="Times New Roman" w:cs="Times New Roman"/>
        <w:noProof/>
      </w:rPr>
    </w:sdtEndPr>
    <w:sdtContent>
      <w:p w:rsidR="00521739" w:rsidRPr="004C6268" w:rsidRDefault="00521739">
        <w:pPr>
          <w:pStyle w:val="Header"/>
          <w:jc w:val="right"/>
          <w:rPr>
            <w:rFonts w:ascii="Times New Roman" w:hAnsi="Times New Roman" w:cs="Times New Roman"/>
          </w:rPr>
        </w:pPr>
        <w:r w:rsidRPr="004C6268">
          <w:rPr>
            <w:rFonts w:ascii="Times New Roman" w:hAnsi="Times New Roman" w:cs="Times New Roman"/>
          </w:rPr>
          <w:fldChar w:fldCharType="begin"/>
        </w:r>
        <w:r w:rsidRPr="004C6268">
          <w:rPr>
            <w:rFonts w:ascii="Times New Roman" w:hAnsi="Times New Roman" w:cs="Times New Roman"/>
          </w:rPr>
          <w:instrText xml:space="preserve"> PAGE   \* MERGEFORMAT </w:instrText>
        </w:r>
        <w:r w:rsidRPr="004C6268">
          <w:rPr>
            <w:rFonts w:ascii="Times New Roman" w:hAnsi="Times New Roman" w:cs="Times New Roman"/>
          </w:rPr>
          <w:fldChar w:fldCharType="separate"/>
        </w:r>
        <w:r w:rsidR="00C9278F">
          <w:rPr>
            <w:rFonts w:ascii="Times New Roman" w:hAnsi="Times New Roman" w:cs="Times New Roman"/>
            <w:noProof/>
          </w:rPr>
          <w:t>8</w:t>
        </w:r>
        <w:r w:rsidRPr="004C6268">
          <w:rPr>
            <w:rFonts w:ascii="Times New Roman" w:hAnsi="Times New Roman" w:cs="Times New Roman"/>
            <w:noProof/>
          </w:rPr>
          <w:fldChar w:fldCharType="end"/>
        </w:r>
      </w:p>
    </w:sdtContent>
  </w:sdt>
  <w:p w:rsidR="00521739" w:rsidRDefault="005217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D0B"/>
    <w:rsid w:val="00003DB7"/>
    <w:rsid w:val="00005F6F"/>
    <w:rsid w:val="00030CE8"/>
    <w:rsid w:val="000330D6"/>
    <w:rsid w:val="00051DA6"/>
    <w:rsid w:val="0007114F"/>
    <w:rsid w:val="00091735"/>
    <w:rsid w:val="000A1013"/>
    <w:rsid w:val="000A5650"/>
    <w:rsid w:val="000A59CC"/>
    <w:rsid w:val="000B2D3A"/>
    <w:rsid w:val="000C1396"/>
    <w:rsid w:val="000E1B06"/>
    <w:rsid w:val="000E391E"/>
    <w:rsid w:val="000F2874"/>
    <w:rsid w:val="000F4499"/>
    <w:rsid w:val="000F4988"/>
    <w:rsid w:val="00105A2B"/>
    <w:rsid w:val="00116FCF"/>
    <w:rsid w:val="0012373E"/>
    <w:rsid w:val="00123CC1"/>
    <w:rsid w:val="001272F7"/>
    <w:rsid w:val="0013139F"/>
    <w:rsid w:val="00146FC7"/>
    <w:rsid w:val="0014799E"/>
    <w:rsid w:val="00156145"/>
    <w:rsid w:val="001721F0"/>
    <w:rsid w:val="00173911"/>
    <w:rsid w:val="0017534B"/>
    <w:rsid w:val="001A091F"/>
    <w:rsid w:val="001A2A96"/>
    <w:rsid w:val="001C7116"/>
    <w:rsid w:val="001D4B10"/>
    <w:rsid w:val="001F3ED9"/>
    <w:rsid w:val="001F3FCF"/>
    <w:rsid w:val="00201FDA"/>
    <w:rsid w:val="00210B6C"/>
    <w:rsid w:val="002130FC"/>
    <w:rsid w:val="00222543"/>
    <w:rsid w:val="00230455"/>
    <w:rsid w:val="002313B7"/>
    <w:rsid w:val="0023179A"/>
    <w:rsid w:val="002334E3"/>
    <w:rsid w:val="00236539"/>
    <w:rsid w:val="00240C0D"/>
    <w:rsid w:val="0025684F"/>
    <w:rsid w:val="00262178"/>
    <w:rsid w:val="002962E6"/>
    <w:rsid w:val="0029736B"/>
    <w:rsid w:val="002973EA"/>
    <w:rsid w:val="002A4763"/>
    <w:rsid w:val="002B3D52"/>
    <w:rsid w:val="002C78A3"/>
    <w:rsid w:val="002C7CA9"/>
    <w:rsid w:val="002F5E76"/>
    <w:rsid w:val="002F5ECD"/>
    <w:rsid w:val="00312F7C"/>
    <w:rsid w:val="00313E8E"/>
    <w:rsid w:val="00360680"/>
    <w:rsid w:val="003653E1"/>
    <w:rsid w:val="003A1D0B"/>
    <w:rsid w:val="003A2A59"/>
    <w:rsid w:val="003A67DC"/>
    <w:rsid w:val="003C1439"/>
    <w:rsid w:val="003D28EF"/>
    <w:rsid w:val="003D6297"/>
    <w:rsid w:val="003E1115"/>
    <w:rsid w:val="003E73D6"/>
    <w:rsid w:val="0043069E"/>
    <w:rsid w:val="00430C0D"/>
    <w:rsid w:val="0043339C"/>
    <w:rsid w:val="004400B3"/>
    <w:rsid w:val="004402A4"/>
    <w:rsid w:val="004778E9"/>
    <w:rsid w:val="00494E1F"/>
    <w:rsid w:val="004A6AD9"/>
    <w:rsid w:val="004C4EE5"/>
    <w:rsid w:val="004C6268"/>
    <w:rsid w:val="004C7DFA"/>
    <w:rsid w:val="004D0B29"/>
    <w:rsid w:val="004D4CAE"/>
    <w:rsid w:val="00521401"/>
    <w:rsid w:val="00521739"/>
    <w:rsid w:val="0053699D"/>
    <w:rsid w:val="0054131A"/>
    <w:rsid w:val="00541975"/>
    <w:rsid w:val="00542984"/>
    <w:rsid w:val="00543572"/>
    <w:rsid w:val="005466D2"/>
    <w:rsid w:val="00555B24"/>
    <w:rsid w:val="00572491"/>
    <w:rsid w:val="00591CAC"/>
    <w:rsid w:val="005B73A0"/>
    <w:rsid w:val="005C1450"/>
    <w:rsid w:val="005D0AD6"/>
    <w:rsid w:val="005D32FB"/>
    <w:rsid w:val="005D7AF9"/>
    <w:rsid w:val="005F30B2"/>
    <w:rsid w:val="005F4BDB"/>
    <w:rsid w:val="005F5893"/>
    <w:rsid w:val="005F5C4F"/>
    <w:rsid w:val="00617893"/>
    <w:rsid w:val="00636B98"/>
    <w:rsid w:val="00650046"/>
    <w:rsid w:val="006531EA"/>
    <w:rsid w:val="00660C06"/>
    <w:rsid w:val="00662613"/>
    <w:rsid w:val="006630B7"/>
    <w:rsid w:val="00665CF3"/>
    <w:rsid w:val="00672D73"/>
    <w:rsid w:val="006771F8"/>
    <w:rsid w:val="00690C7A"/>
    <w:rsid w:val="00691399"/>
    <w:rsid w:val="006B7B03"/>
    <w:rsid w:val="006C3D11"/>
    <w:rsid w:val="006C5C69"/>
    <w:rsid w:val="006C602D"/>
    <w:rsid w:val="006D0175"/>
    <w:rsid w:val="006E34F4"/>
    <w:rsid w:val="006E5181"/>
    <w:rsid w:val="006E5465"/>
    <w:rsid w:val="006F5414"/>
    <w:rsid w:val="00701C12"/>
    <w:rsid w:val="00742562"/>
    <w:rsid w:val="00745B22"/>
    <w:rsid w:val="00753EC7"/>
    <w:rsid w:val="00761E34"/>
    <w:rsid w:val="00764F1C"/>
    <w:rsid w:val="007852BE"/>
    <w:rsid w:val="00787B90"/>
    <w:rsid w:val="00787FE6"/>
    <w:rsid w:val="007C0115"/>
    <w:rsid w:val="007C09E2"/>
    <w:rsid w:val="007C5130"/>
    <w:rsid w:val="007D3608"/>
    <w:rsid w:val="007D7071"/>
    <w:rsid w:val="007E03F3"/>
    <w:rsid w:val="007E332E"/>
    <w:rsid w:val="007E4757"/>
    <w:rsid w:val="007F0E8E"/>
    <w:rsid w:val="007F6E14"/>
    <w:rsid w:val="00801928"/>
    <w:rsid w:val="00812E16"/>
    <w:rsid w:val="00821457"/>
    <w:rsid w:val="00826226"/>
    <w:rsid w:val="00846132"/>
    <w:rsid w:val="008574FC"/>
    <w:rsid w:val="00860678"/>
    <w:rsid w:val="008672A1"/>
    <w:rsid w:val="008909BF"/>
    <w:rsid w:val="008A1B47"/>
    <w:rsid w:val="008B1C05"/>
    <w:rsid w:val="008B2D5C"/>
    <w:rsid w:val="008C3445"/>
    <w:rsid w:val="008D334D"/>
    <w:rsid w:val="008D5923"/>
    <w:rsid w:val="00912DC0"/>
    <w:rsid w:val="00913B30"/>
    <w:rsid w:val="009162ED"/>
    <w:rsid w:val="0093301B"/>
    <w:rsid w:val="00955224"/>
    <w:rsid w:val="009662FC"/>
    <w:rsid w:val="009832A2"/>
    <w:rsid w:val="00992634"/>
    <w:rsid w:val="009A2767"/>
    <w:rsid w:val="009A5260"/>
    <w:rsid w:val="009C21EE"/>
    <w:rsid w:val="009C6099"/>
    <w:rsid w:val="009E6CC0"/>
    <w:rsid w:val="00A8035C"/>
    <w:rsid w:val="00A838E5"/>
    <w:rsid w:val="00A95A06"/>
    <w:rsid w:val="00AA7A7C"/>
    <w:rsid w:val="00AB228A"/>
    <w:rsid w:val="00AC262D"/>
    <w:rsid w:val="00AD76C0"/>
    <w:rsid w:val="00AE7FD4"/>
    <w:rsid w:val="00AF3B99"/>
    <w:rsid w:val="00B00B35"/>
    <w:rsid w:val="00B0769B"/>
    <w:rsid w:val="00B14150"/>
    <w:rsid w:val="00B331A6"/>
    <w:rsid w:val="00B44323"/>
    <w:rsid w:val="00B7528F"/>
    <w:rsid w:val="00B77243"/>
    <w:rsid w:val="00BA4776"/>
    <w:rsid w:val="00BB284C"/>
    <w:rsid w:val="00BD4F5A"/>
    <w:rsid w:val="00BE3619"/>
    <w:rsid w:val="00BE3C1C"/>
    <w:rsid w:val="00BE4310"/>
    <w:rsid w:val="00BE4F36"/>
    <w:rsid w:val="00BF0FC0"/>
    <w:rsid w:val="00BF6817"/>
    <w:rsid w:val="00C03316"/>
    <w:rsid w:val="00C0680D"/>
    <w:rsid w:val="00C25DB4"/>
    <w:rsid w:val="00C408FE"/>
    <w:rsid w:val="00C4618D"/>
    <w:rsid w:val="00C466DC"/>
    <w:rsid w:val="00C472B1"/>
    <w:rsid w:val="00C60C21"/>
    <w:rsid w:val="00C7729D"/>
    <w:rsid w:val="00C85BA3"/>
    <w:rsid w:val="00C867A3"/>
    <w:rsid w:val="00C86CB3"/>
    <w:rsid w:val="00C9278F"/>
    <w:rsid w:val="00C96A98"/>
    <w:rsid w:val="00C97C46"/>
    <w:rsid w:val="00CA4475"/>
    <w:rsid w:val="00CA62C0"/>
    <w:rsid w:val="00CA6AB0"/>
    <w:rsid w:val="00CB4C9A"/>
    <w:rsid w:val="00CC460D"/>
    <w:rsid w:val="00CE0075"/>
    <w:rsid w:val="00CE2729"/>
    <w:rsid w:val="00CE5213"/>
    <w:rsid w:val="00CF2C88"/>
    <w:rsid w:val="00D02787"/>
    <w:rsid w:val="00D37832"/>
    <w:rsid w:val="00D42F15"/>
    <w:rsid w:val="00D92A1B"/>
    <w:rsid w:val="00D93DE2"/>
    <w:rsid w:val="00DA52EE"/>
    <w:rsid w:val="00DB07E3"/>
    <w:rsid w:val="00DB493F"/>
    <w:rsid w:val="00DD51E8"/>
    <w:rsid w:val="00DE4912"/>
    <w:rsid w:val="00DE5C0D"/>
    <w:rsid w:val="00DF0055"/>
    <w:rsid w:val="00DF0A3E"/>
    <w:rsid w:val="00DF50D0"/>
    <w:rsid w:val="00E102E5"/>
    <w:rsid w:val="00E14294"/>
    <w:rsid w:val="00E27060"/>
    <w:rsid w:val="00E40E85"/>
    <w:rsid w:val="00E66B19"/>
    <w:rsid w:val="00E75EB3"/>
    <w:rsid w:val="00E90CA3"/>
    <w:rsid w:val="00ED7E38"/>
    <w:rsid w:val="00EE7C5A"/>
    <w:rsid w:val="00EF4EE7"/>
    <w:rsid w:val="00EF6AAE"/>
    <w:rsid w:val="00F0053D"/>
    <w:rsid w:val="00F00907"/>
    <w:rsid w:val="00F01410"/>
    <w:rsid w:val="00F015CF"/>
    <w:rsid w:val="00F0708A"/>
    <w:rsid w:val="00F118D5"/>
    <w:rsid w:val="00F16847"/>
    <w:rsid w:val="00F24061"/>
    <w:rsid w:val="00F641B6"/>
    <w:rsid w:val="00F869FB"/>
    <w:rsid w:val="00F91F23"/>
    <w:rsid w:val="00F922AF"/>
    <w:rsid w:val="00FB224C"/>
    <w:rsid w:val="00FB6F37"/>
    <w:rsid w:val="00FF12F6"/>
    <w:rsid w:val="00FF5E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268"/>
    <w:pPr>
      <w:tabs>
        <w:tab w:val="center" w:pos="4680"/>
        <w:tab w:val="right" w:pos="9360"/>
      </w:tabs>
    </w:pPr>
  </w:style>
  <w:style w:type="character" w:customStyle="1" w:styleId="HeaderChar">
    <w:name w:val="Header Char"/>
    <w:basedOn w:val="DefaultParagraphFont"/>
    <w:link w:val="Header"/>
    <w:uiPriority w:val="99"/>
    <w:rsid w:val="004C6268"/>
    <w:rPr>
      <w:rFonts w:asciiTheme="minorHAnsi" w:eastAsiaTheme="minorEastAsia" w:hAnsiTheme="minorHAnsi" w:cstheme="minorBidi"/>
      <w:sz w:val="24"/>
      <w:szCs w:val="24"/>
    </w:rPr>
  </w:style>
  <w:style w:type="paragraph" w:styleId="Footer">
    <w:name w:val="footer"/>
    <w:basedOn w:val="Normal"/>
    <w:link w:val="FooterChar"/>
    <w:uiPriority w:val="99"/>
    <w:unhideWhenUsed/>
    <w:rsid w:val="004C6268"/>
    <w:pPr>
      <w:tabs>
        <w:tab w:val="center" w:pos="4680"/>
        <w:tab w:val="right" w:pos="9360"/>
      </w:tabs>
    </w:pPr>
  </w:style>
  <w:style w:type="character" w:customStyle="1" w:styleId="FooterChar">
    <w:name w:val="Footer Char"/>
    <w:basedOn w:val="DefaultParagraphFont"/>
    <w:link w:val="Footer"/>
    <w:uiPriority w:val="99"/>
    <w:rsid w:val="004C6268"/>
    <w:rPr>
      <w:rFonts w:asciiTheme="minorHAnsi" w:eastAsiaTheme="minorEastAsia" w:hAnsiTheme="minorHAnsi" w:cstheme="minorBidi"/>
      <w:sz w:val="24"/>
      <w:szCs w:val="24"/>
    </w:rPr>
  </w:style>
  <w:style w:type="paragraph" w:styleId="BalloonText">
    <w:name w:val="Balloon Text"/>
    <w:basedOn w:val="Normal"/>
    <w:link w:val="BalloonTextChar"/>
    <w:uiPriority w:val="99"/>
    <w:semiHidden/>
    <w:unhideWhenUsed/>
    <w:rsid w:val="0054131A"/>
    <w:rPr>
      <w:rFonts w:ascii="Tahoma" w:hAnsi="Tahoma" w:cs="Tahoma"/>
      <w:sz w:val="16"/>
      <w:szCs w:val="16"/>
    </w:rPr>
  </w:style>
  <w:style w:type="character" w:customStyle="1" w:styleId="BalloonTextChar">
    <w:name w:val="Balloon Text Char"/>
    <w:basedOn w:val="DefaultParagraphFont"/>
    <w:link w:val="BalloonText"/>
    <w:uiPriority w:val="99"/>
    <w:semiHidden/>
    <w:rsid w:val="0054131A"/>
    <w:rPr>
      <w:rFonts w:ascii="Tahoma" w:eastAsiaTheme="minorEastAsia" w:hAnsi="Tahoma" w:cs="Tahoma"/>
      <w:sz w:val="16"/>
      <w:szCs w:val="16"/>
    </w:rPr>
  </w:style>
  <w:style w:type="paragraph" w:styleId="ListParagraph">
    <w:name w:val="List Paragraph"/>
    <w:basedOn w:val="Normal"/>
    <w:uiPriority w:val="34"/>
    <w:qFormat/>
    <w:rsid w:val="00D42F15"/>
    <w:pPr>
      <w:ind w:left="720"/>
      <w:contextualSpacing/>
    </w:pPr>
  </w:style>
  <w:style w:type="character" w:styleId="Hyperlink">
    <w:name w:val="Hyperlink"/>
    <w:basedOn w:val="DefaultParagraphFont"/>
    <w:uiPriority w:val="99"/>
    <w:unhideWhenUsed/>
    <w:rsid w:val="00BA47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268"/>
    <w:pPr>
      <w:tabs>
        <w:tab w:val="center" w:pos="4680"/>
        <w:tab w:val="right" w:pos="9360"/>
      </w:tabs>
    </w:pPr>
  </w:style>
  <w:style w:type="character" w:customStyle="1" w:styleId="HeaderChar">
    <w:name w:val="Header Char"/>
    <w:basedOn w:val="DefaultParagraphFont"/>
    <w:link w:val="Header"/>
    <w:uiPriority w:val="99"/>
    <w:rsid w:val="004C6268"/>
    <w:rPr>
      <w:rFonts w:asciiTheme="minorHAnsi" w:eastAsiaTheme="minorEastAsia" w:hAnsiTheme="minorHAnsi" w:cstheme="minorBidi"/>
      <w:sz w:val="24"/>
      <w:szCs w:val="24"/>
    </w:rPr>
  </w:style>
  <w:style w:type="paragraph" w:styleId="Footer">
    <w:name w:val="footer"/>
    <w:basedOn w:val="Normal"/>
    <w:link w:val="FooterChar"/>
    <w:uiPriority w:val="99"/>
    <w:unhideWhenUsed/>
    <w:rsid w:val="004C6268"/>
    <w:pPr>
      <w:tabs>
        <w:tab w:val="center" w:pos="4680"/>
        <w:tab w:val="right" w:pos="9360"/>
      </w:tabs>
    </w:pPr>
  </w:style>
  <w:style w:type="character" w:customStyle="1" w:styleId="FooterChar">
    <w:name w:val="Footer Char"/>
    <w:basedOn w:val="DefaultParagraphFont"/>
    <w:link w:val="Footer"/>
    <w:uiPriority w:val="99"/>
    <w:rsid w:val="004C6268"/>
    <w:rPr>
      <w:rFonts w:asciiTheme="minorHAnsi" w:eastAsiaTheme="minorEastAsia" w:hAnsiTheme="minorHAnsi" w:cstheme="minorBidi"/>
      <w:sz w:val="24"/>
      <w:szCs w:val="24"/>
    </w:rPr>
  </w:style>
  <w:style w:type="paragraph" w:styleId="BalloonText">
    <w:name w:val="Balloon Text"/>
    <w:basedOn w:val="Normal"/>
    <w:link w:val="BalloonTextChar"/>
    <w:uiPriority w:val="99"/>
    <w:semiHidden/>
    <w:unhideWhenUsed/>
    <w:rsid w:val="0054131A"/>
    <w:rPr>
      <w:rFonts w:ascii="Tahoma" w:hAnsi="Tahoma" w:cs="Tahoma"/>
      <w:sz w:val="16"/>
      <w:szCs w:val="16"/>
    </w:rPr>
  </w:style>
  <w:style w:type="character" w:customStyle="1" w:styleId="BalloonTextChar">
    <w:name w:val="Balloon Text Char"/>
    <w:basedOn w:val="DefaultParagraphFont"/>
    <w:link w:val="BalloonText"/>
    <w:uiPriority w:val="99"/>
    <w:semiHidden/>
    <w:rsid w:val="0054131A"/>
    <w:rPr>
      <w:rFonts w:ascii="Tahoma" w:eastAsiaTheme="minorEastAsia" w:hAnsi="Tahoma" w:cs="Tahoma"/>
      <w:sz w:val="16"/>
      <w:szCs w:val="16"/>
    </w:rPr>
  </w:style>
  <w:style w:type="paragraph" w:styleId="ListParagraph">
    <w:name w:val="List Paragraph"/>
    <w:basedOn w:val="Normal"/>
    <w:uiPriority w:val="34"/>
    <w:qFormat/>
    <w:rsid w:val="00D42F15"/>
    <w:pPr>
      <w:ind w:left="720"/>
      <w:contextualSpacing/>
    </w:pPr>
  </w:style>
  <w:style w:type="character" w:styleId="Hyperlink">
    <w:name w:val="Hyperlink"/>
    <w:basedOn w:val="DefaultParagraphFont"/>
    <w:uiPriority w:val="99"/>
    <w:unhideWhenUsed/>
    <w:rsid w:val="00BA47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654194">
      <w:bodyDiv w:val="1"/>
      <w:marLeft w:val="0"/>
      <w:marRight w:val="0"/>
      <w:marTop w:val="0"/>
      <w:marBottom w:val="0"/>
      <w:divBdr>
        <w:top w:val="none" w:sz="0" w:space="0" w:color="auto"/>
        <w:left w:val="none" w:sz="0" w:space="0" w:color="auto"/>
        <w:bottom w:val="none" w:sz="0" w:space="0" w:color="auto"/>
        <w:right w:val="none" w:sz="0" w:space="0" w:color="auto"/>
      </w:divBdr>
    </w:div>
    <w:div w:id="1955818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4CDDF-9667-4B54-A4BD-1342F04B0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12</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Format TA Teknik Informatika Politeknik Batam</vt:lpstr>
    </vt:vector>
  </TitlesOfParts>
  <Company/>
  <LinksUpToDate>false</LinksUpToDate>
  <CharactersWithSpaces>13323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TA Teknik Informatika Politeknik Batam</dc:title>
  <dc:creator>Uuf Brajawidagda</dc:creator>
  <cp:lastModifiedBy>Rodo Landro Sianturi</cp:lastModifiedBy>
  <cp:revision>4</cp:revision>
  <cp:lastPrinted>2019-02-22T16:03:00Z</cp:lastPrinted>
  <dcterms:created xsi:type="dcterms:W3CDTF">2019-04-08T13:38:00Z</dcterms:created>
  <dcterms:modified xsi:type="dcterms:W3CDTF">2019-04-09T12:52:00Z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4bdc936d-feaf-3b8c-893d-5ecbb3f522e6</vt:lpwstr>
  </property>
  <property fmtid="{D5CDD505-2E9C-101B-9397-08002B2CF9AE}" pid="4" name="Mendeley Citation Style_1">
    <vt:lpwstr>http://www.zotero.org/styles/american-sociological-association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